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F3316E" w14:textId="77777777" w:rsidR="0075403E" w:rsidRDefault="0075403E" w:rsidP="0075403E">
      <w:pPr>
        <w:spacing w:after="0" w:line="100" w:lineRule="atLeast"/>
        <w:jc w:val="center"/>
        <w:rPr>
          <w:rFonts w:ascii="Times New Roman" w:hAnsi="Times New Roman" w:cs="Times New Roman"/>
          <w:b/>
          <w:sz w:val="24"/>
          <w:szCs w:val="24"/>
        </w:rPr>
      </w:pPr>
      <w:r w:rsidRPr="004A358D">
        <w:rPr>
          <w:rFonts w:ascii="Times New Roman" w:hAnsi="Times New Roman" w:cs="Times New Roman"/>
          <w:b/>
          <w:sz w:val="24"/>
          <w:szCs w:val="24"/>
        </w:rPr>
        <w:t>Project Title</w:t>
      </w:r>
    </w:p>
    <w:p w14:paraId="20D56F58" w14:textId="77777777" w:rsidR="004A358D" w:rsidRPr="00A2090A" w:rsidRDefault="004A358D" w:rsidP="004A358D">
      <w:pPr>
        <w:spacing w:line="240" w:lineRule="auto"/>
        <w:jc w:val="center"/>
        <w:rPr>
          <w:rFonts w:ascii="Times New Roman" w:hAnsi="Times New Roman" w:cs="Times New Roman"/>
          <w:b/>
          <w:sz w:val="24"/>
          <w:szCs w:val="24"/>
        </w:rPr>
      </w:pPr>
      <w:r w:rsidRPr="00A2090A">
        <w:rPr>
          <w:rFonts w:ascii="Times New Roman" w:hAnsi="Times New Roman" w:cs="Times New Roman"/>
          <w:b/>
          <w:sz w:val="24"/>
          <w:szCs w:val="24"/>
        </w:rPr>
        <w:t>The effect of terrestrial leaf litter on sediment organic matter processing and nutrient retention</w:t>
      </w:r>
    </w:p>
    <w:p w14:paraId="11BC2EA4" w14:textId="77777777" w:rsidR="0075403E" w:rsidRDefault="0075403E" w:rsidP="0075403E">
      <w:pPr>
        <w:spacing w:after="0" w:line="100" w:lineRule="atLeast"/>
        <w:jc w:val="center"/>
      </w:pPr>
      <w:r>
        <w:rPr>
          <w:rFonts w:ascii="Times New Roman" w:hAnsi="Times New Roman" w:cs="Times New Roman"/>
          <w:sz w:val="24"/>
          <w:szCs w:val="24"/>
        </w:rPr>
        <w:t xml:space="preserve">Principal Investigator: </w:t>
      </w:r>
      <w:proofErr w:type="spellStart"/>
      <w:r>
        <w:rPr>
          <w:rFonts w:ascii="Times New Roman" w:hAnsi="Times New Roman" w:cs="Times New Roman"/>
          <w:sz w:val="24"/>
          <w:szCs w:val="24"/>
        </w:rPr>
        <w:t>Kaitlyn</w:t>
      </w:r>
      <w:proofErr w:type="spellEnd"/>
      <w:r>
        <w:rPr>
          <w:rFonts w:ascii="Times New Roman" w:hAnsi="Times New Roman" w:cs="Times New Roman"/>
          <w:sz w:val="24"/>
          <w:szCs w:val="24"/>
        </w:rPr>
        <w:t xml:space="preserve"> Peters</w:t>
      </w:r>
    </w:p>
    <w:p w14:paraId="7B560FB5" w14:textId="77777777" w:rsidR="0075403E" w:rsidRDefault="0075403E" w:rsidP="0075403E">
      <w:pPr>
        <w:spacing w:after="0" w:line="100" w:lineRule="atLeast"/>
        <w:jc w:val="center"/>
      </w:pPr>
      <w:r>
        <w:rPr>
          <w:rFonts w:ascii="Times New Roman" w:hAnsi="Times New Roman" w:cs="Times New Roman"/>
          <w:sz w:val="24"/>
          <w:szCs w:val="24"/>
        </w:rPr>
        <w:t xml:space="preserve">Mailing Address: </w:t>
      </w:r>
    </w:p>
    <w:p w14:paraId="2FA5938F" w14:textId="77777777" w:rsidR="0075403E" w:rsidRDefault="0075403E" w:rsidP="0075403E">
      <w:pPr>
        <w:spacing w:after="0" w:line="100" w:lineRule="atLeast"/>
        <w:jc w:val="center"/>
      </w:pPr>
      <w:r>
        <w:rPr>
          <w:rFonts w:ascii="Times New Roman" w:hAnsi="Times New Roman" w:cs="Times New Roman"/>
          <w:sz w:val="24"/>
          <w:szCs w:val="24"/>
        </w:rPr>
        <w:t>160 Spyglass Lane, Stafford, VA 22556</w:t>
      </w:r>
    </w:p>
    <w:p w14:paraId="7E1A91B6" w14:textId="77777777" w:rsidR="0075403E" w:rsidRDefault="0075403E" w:rsidP="0075403E">
      <w:pPr>
        <w:spacing w:after="0" w:line="100" w:lineRule="atLeast"/>
        <w:jc w:val="center"/>
      </w:pPr>
      <w:r>
        <w:rPr>
          <w:rFonts w:ascii="Times New Roman" w:hAnsi="Times New Roman" w:cs="Times New Roman"/>
          <w:sz w:val="24"/>
          <w:szCs w:val="24"/>
        </w:rPr>
        <w:t>Phone Number: (540) 905-5868</w:t>
      </w:r>
    </w:p>
    <w:p w14:paraId="5C54FF3B" w14:textId="77777777" w:rsidR="0075403E" w:rsidRDefault="0075403E" w:rsidP="0075403E">
      <w:pPr>
        <w:spacing w:after="0" w:line="100" w:lineRule="atLeast"/>
        <w:jc w:val="center"/>
      </w:pPr>
      <w:r>
        <w:rPr>
          <w:rFonts w:ascii="Times New Roman" w:hAnsi="Times New Roman" w:cs="Times New Roman"/>
          <w:sz w:val="24"/>
          <w:szCs w:val="24"/>
        </w:rPr>
        <w:t>E-mail: kaitlyn.peters@live.longwood.edu</w:t>
      </w:r>
    </w:p>
    <w:p w14:paraId="371D3F10" w14:textId="77777777" w:rsidR="004A358D" w:rsidRDefault="004A358D" w:rsidP="0075403E">
      <w:pPr>
        <w:spacing w:after="0" w:line="100" w:lineRule="atLeast"/>
        <w:jc w:val="center"/>
        <w:rPr>
          <w:rFonts w:ascii="Times New Roman" w:hAnsi="Times New Roman" w:cs="Times New Roman"/>
          <w:sz w:val="24"/>
          <w:szCs w:val="24"/>
        </w:rPr>
      </w:pPr>
    </w:p>
    <w:p w14:paraId="43D06E0C" w14:textId="77777777" w:rsidR="0075403E" w:rsidRDefault="0075403E" w:rsidP="0075403E">
      <w:pPr>
        <w:spacing w:after="0" w:line="100" w:lineRule="atLeast"/>
        <w:jc w:val="center"/>
      </w:pPr>
      <w:r>
        <w:rPr>
          <w:rFonts w:ascii="Times New Roman" w:hAnsi="Times New Roman" w:cs="Times New Roman"/>
          <w:sz w:val="24"/>
          <w:szCs w:val="24"/>
        </w:rPr>
        <w:t>Co-Principal Investigator: Dr. Kenneth Fortino</w:t>
      </w:r>
    </w:p>
    <w:p w14:paraId="78091636" w14:textId="77777777" w:rsidR="004A358D" w:rsidRDefault="004A358D" w:rsidP="0075403E">
      <w:pPr>
        <w:spacing w:after="0" w:line="100" w:lineRule="atLeast"/>
        <w:jc w:val="center"/>
        <w:rPr>
          <w:rFonts w:ascii="Times New Roman" w:hAnsi="Times New Roman" w:cs="Times New Roman"/>
          <w:sz w:val="24"/>
          <w:szCs w:val="24"/>
        </w:rPr>
      </w:pPr>
    </w:p>
    <w:p w14:paraId="2E1AA69D" w14:textId="77777777" w:rsidR="0075403E" w:rsidRDefault="0075403E" w:rsidP="0075403E">
      <w:pPr>
        <w:spacing w:after="0" w:line="100" w:lineRule="atLeast"/>
        <w:jc w:val="center"/>
      </w:pPr>
      <w:r>
        <w:rPr>
          <w:rFonts w:ascii="Times New Roman" w:hAnsi="Times New Roman" w:cs="Times New Roman"/>
          <w:sz w:val="24"/>
          <w:szCs w:val="24"/>
        </w:rPr>
        <w:t>Mailing Address:</w:t>
      </w:r>
      <w:ins w:id="0" w:author="Unknown Author" w:date="2014-03-19T06:56:00Z">
        <w:r>
          <w:rPr>
            <w:rFonts w:ascii="Times New Roman" w:hAnsi="Times New Roman" w:cs="Times New Roman"/>
            <w:sz w:val="24"/>
            <w:szCs w:val="24"/>
          </w:rPr>
          <w:t xml:space="preserve"> </w:t>
        </w:r>
      </w:ins>
    </w:p>
    <w:p w14:paraId="4F76B039" w14:textId="77777777" w:rsidR="0075403E" w:rsidRDefault="0075403E" w:rsidP="0075403E">
      <w:pPr>
        <w:spacing w:after="0" w:line="100" w:lineRule="atLeast"/>
        <w:jc w:val="center"/>
      </w:pPr>
      <w:ins w:id="1" w:author="Unknown Author" w:date="2014-03-19T06:56:00Z">
        <w:r>
          <w:rPr>
            <w:rFonts w:ascii="Times New Roman" w:hAnsi="Times New Roman" w:cs="Times New Roman"/>
            <w:sz w:val="24"/>
            <w:szCs w:val="24"/>
          </w:rPr>
          <w:t>Department of Biological and Environmenta</w:t>
        </w:r>
      </w:ins>
      <w:ins w:id="2" w:author="Unknown Author" w:date="2014-03-19T06:57:00Z">
        <w:r>
          <w:rPr>
            <w:rFonts w:ascii="Times New Roman" w:hAnsi="Times New Roman" w:cs="Times New Roman"/>
            <w:sz w:val="24"/>
            <w:szCs w:val="24"/>
          </w:rPr>
          <w:t xml:space="preserve">l Sciences </w:t>
        </w:r>
      </w:ins>
    </w:p>
    <w:p w14:paraId="175356B9" w14:textId="77777777" w:rsidR="0075403E" w:rsidRDefault="0075403E" w:rsidP="0075403E">
      <w:pPr>
        <w:spacing w:after="0" w:line="100" w:lineRule="atLeast"/>
        <w:jc w:val="center"/>
      </w:pPr>
      <w:ins w:id="3" w:author="Unknown Author" w:date="2014-03-19T06:57:00Z">
        <w:r>
          <w:rPr>
            <w:rFonts w:ascii="Times New Roman" w:hAnsi="Times New Roman" w:cs="Times New Roman"/>
            <w:sz w:val="24"/>
            <w:szCs w:val="24"/>
          </w:rPr>
          <w:t>Longwood University</w:t>
        </w:r>
      </w:ins>
    </w:p>
    <w:p w14:paraId="7332ACC7" w14:textId="77777777" w:rsidR="0075403E" w:rsidRDefault="0075403E" w:rsidP="0075403E">
      <w:pPr>
        <w:spacing w:after="0" w:line="100" w:lineRule="atLeast"/>
        <w:jc w:val="center"/>
      </w:pPr>
      <w:ins w:id="4" w:author="Unknown Author" w:date="2014-03-19T06:57:00Z">
        <w:r>
          <w:rPr>
            <w:rFonts w:ascii="Times New Roman" w:hAnsi="Times New Roman" w:cs="Times New Roman"/>
            <w:sz w:val="24"/>
            <w:szCs w:val="24"/>
          </w:rPr>
          <w:t>Farmville, VA 23909</w:t>
        </w:r>
      </w:ins>
    </w:p>
    <w:p w14:paraId="7A1B499F" w14:textId="77777777" w:rsidR="0075403E" w:rsidRDefault="0075403E" w:rsidP="0075403E">
      <w:pPr>
        <w:spacing w:after="0" w:line="100" w:lineRule="atLeast"/>
        <w:jc w:val="center"/>
      </w:pPr>
      <w:r>
        <w:rPr>
          <w:rFonts w:ascii="Times New Roman" w:hAnsi="Times New Roman" w:cs="Times New Roman"/>
          <w:sz w:val="24"/>
          <w:szCs w:val="24"/>
        </w:rPr>
        <w:t>Phone number:</w:t>
      </w:r>
      <w:ins w:id="5" w:author="Unknown Author" w:date="2014-03-19T06:57:00Z">
        <w:r>
          <w:rPr>
            <w:rFonts w:ascii="Times New Roman" w:hAnsi="Times New Roman" w:cs="Times New Roman"/>
            <w:sz w:val="24"/>
            <w:szCs w:val="24"/>
          </w:rPr>
          <w:t xml:space="preserve"> (434) 395-2223</w:t>
        </w:r>
      </w:ins>
    </w:p>
    <w:p w14:paraId="03E4585E" w14:textId="77777777" w:rsidR="0075403E" w:rsidRDefault="0075403E" w:rsidP="0075403E">
      <w:pPr>
        <w:spacing w:after="0" w:line="100" w:lineRule="atLeast"/>
        <w:jc w:val="center"/>
      </w:pPr>
      <w:r>
        <w:rPr>
          <w:rFonts w:ascii="Times New Roman" w:hAnsi="Times New Roman" w:cs="Times New Roman"/>
          <w:sz w:val="24"/>
          <w:szCs w:val="24"/>
        </w:rPr>
        <w:t>Email:</w:t>
      </w:r>
      <w:ins w:id="6" w:author="Unknown Author" w:date="2014-03-19T06:57:00Z">
        <w:r>
          <w:rPr>
            <w:rFonts w:ascii="Times New Roman" w:hAnsi="Times New Roman" w:cs="Times New Roman"/>
            <w:sz w:val="24"/>
            <w:szCs w:val="24"/>
          </w:rPr>
          <w:t xml:space="preserve"> fortinok@longwood.edu</w:t>
        </w:r>
      </w:ins>
    </w:p>
    <w:p w14:paraId="6A1ECE82" w14:textId="77777777" w:rsidR="0075403E" w:rsidRDefault="0075403E" w:rsidP="0075403E">
      <w:pPr>
        <w:spacing w:after="0" w:line="100" w:lineRule="atLeast"/>
        <w:jc w:val="center"/>
      </w:pPr>
      <w:r>
        <w:rPr>
          <w:rFonts w:ascii="Times New Roman" w:hAnsi="Times New Roman" w:cs="Times New Roman"/>
          <w:sz w:val="24"/>
          <w:szCs w:val="24"/>
        </w:rPr>
        <w:t>Longwood University</w:t>
      </w:r>
    </w:p>
    <w:p w14:paraId="3AE5528E" w14:textId="77777777" w:rsidR="0075403E" w:rsidRDefault="0075403E" w:rsidP="0075403E">
      <w:pPr>
        <w:spacing w:after="0" w:line="100" w:lineRule="atLeast"/>
        <w:jc w:val="center"/>
      </w:pPr>
      <w:r>
        <w:rPr>
          <w:rFonts w:ascii="Times New Roman" w:hAnsi="Times New Roman" w:cs="Times New Roman"/>
          <w:sz w:val="24"/>
          <w:szCs w:val="24"/>
        </w:rPr>
        <w:t>Cook-Cole College of Arts and Sciences</w:t>
      </w:r>
    </w:p>
    <w:p w14:paraId="0A9CD8B2" w14:textId="77777777" w:rsidR="0075403E" w:rsidRDefault="0075403E" w:rsidP="0075403E">
      <w:pPr>
        <w:spacing w:after="0" w:line="100" w:lineRule="atLeast"/>
        <w:jc w:val="center"/>
      </w:pPr>
      <w:r>
        <w:rPr>
          <w:rFonts w:ascii="Times New Roman" w:hAnsi="Times New Roman" w:cs="Times New Roman"/>
          <w:sz w:val="24"/>
          <w:szCs w:val="24"/>
        </w:rPr>
        <w:t>Biological and Environmental Sciences Department</w:t>
      </w:r>
    </w:p>
    <w:p w14:paraId="3E31E69A" w14:textId="77777777" w:rsidR="0075403E" w:rsidRDefault="0075403E" w:rsidP="0075403E">
      <w:pPr>
        <w:spacing w:after="0" w:line="100" w:lineRule="atLeast"/>
        <w:jc w:val="center"/>
      </w:pPr>
      <w:r>
        <w:rPr>
          <w:rFonts w:ascii="Times New Roman" w:hAnsi="Times New Roman" w:cs="Times New Roman"/>
          <w:sz w:val="24"/>
          <w:szCs w:val="24"/>
        </w:rPr>
        <w:t>Total Budget Request:</w:t>
      </w:r>
      <w:ins w:id="7" w:author="Unknown Author" w:date="2014-03-19T06:58:00Z">
        <w:r>
          <w:rPr>
            <w:rFonts w:ascii="Times New Roman" w:hAnsi="Times New Roman" w:cs="Times New Roman"/>
            <w:sz w:val="24"/>
            <w:szCs w:val="24"/>
          </w:rPr>
          <w:t xml:space="preserve"> $4900.00</w:t>
        </w:r>
      </w:ins>
    </w:p>
    <w:p w14:paraId="1B6875CB" w14:textId="208F14F7" w:rsidR="0075403E" w:rsidRPr="004A358D" w:rsidRDefault="0075403E" w:rsidP="0075403E">
      <w:pPr>
        <w:spacing w:after="0" w:line="100" w:lineRule="atLeast"/>
        <w:jc w:val="center"/>
        <w:rPr>
          <w:b/>
        </w:rPr>
      </w:pPr>
      <w:ins w:id="8" w:author="Unknown Author" w:date="2014-03-19T06:59:00Z">
        <w:r w:rsidRPr="004A358D">
          <w:rPr>
            <w:rFonts w:ascii="Times New Roman" w:hAnsi="Times New Roman" w:cs="Times New Roman"/>
            <w:b/>
            <w:sz w:val="24"/>
            <w:szCs w:val="24"/>
          </w:rPr>
          <w:t>Keywords</w:t>
        </w:r>
      </w:ins>
      <w:r w:rsidRPr="004A358D">
        <w:rPr>
          <w:rFonts w:ascii="Times New Roman" w:hAnsi="Times New Roman" w:cs="Times New Roman"/>
          <w:b/>
          <w:sz w:val="24"/>
          <w:szCs w:val="24"/>
        </w:rPr>
        <w:t>:</w:t>
      </w:r>
    </w:p>
    <w:p w14:paraId="117BAA0A" w14:textId="77777777" w:rsidR="0075403E" w:rsidRDefault="0075403E" w:rsidP="0075403E">
      <w:pPr>
        <w:spacing w:after="0" w:line="100" w:lineRule="atLeast"/>
        <w:jc w:val="center"/>
      </w:pPr>
      <w:proofErr w:type="gramStart"/>
      <w:ins w:id="9" w:author="Unknown Author" w:date="2014-03-19T06:59:00Z">
        <w:r>
          <w:rPr>
            <w:rFonts w:ascii="Times New Roman" w:hAnsi="Times New Roman" w:cs="Times New Roman"/>
            <w:sz w:val="24"/>
            <w:szCs w:val="24"/>
          </w:rPr>
          <w:t>man</w:t>
        </w:r>
        <w:proofErr w:type="gramEnd"/>
        <w:r>
          <w:rPr>
            <w:rFonts w:ascii="Times New Roman" w:hAnsi="Times New Roman" w:cs="Times New Roman"/>
            <w:sz w:val="24"/>
            <w:szCs w:val="24"/>
          </w:rPr>
          <w:t xml:space="preserve">-made pond; nutrient cycling; metabolism; </w:t>
        </w:r>
      </w:ins>
      <w:ins w:id="10" w:author="Unknown Author" w:date="2014-03-19T07:00:00Z">
        <w:r>
          <w:rPr>
            <w:rFonts w:ascii="Times New Roman" w:hAnsi="Times New Roman" w:cs="Times New Roman"/>
            <w:sz w:val="24"/>
            <w:szCs w:val="24"/>
          </w:rPr>
          <w:t>terrestrial leaf litter; m</w:t>
        </w:r>
      </w:ins>
      <w:ins w:id="11" w:author="Unknown Author" w:date="2014-03-19T07:01:00Z">
        <w:r>
          <w:rPr>
            <w:rFonts w:ascii="Times New Roman" w:hAnsi="Times New Roman" w:cs="Times New Roman"/>
            <w:sz w:val="24"/>
            <w:szCs w:val="24"/>
          </w:rPr>
          <w:t>icrobes</w:t>
        </w:r>
      </w:ins>
    </w:p>
    <w:p w14:paraId="0FA607D0" w14:textId="77777777" w:rsidR="004A358D" w:rsidRDefault="004A358D" w:rsidP="0075403E">
      <w:pPr>
        <w:spacing w:after="0" w:line="100" w:lineRule="atLeast"/>
        <w:jc w:val="center"/>
        <w:rPr>
          <w:rFonts w:ascii="Times New Roman" w:hAnsi="Times New Roman" w:cs="Times New Roman"/>
          <w:b/>
          <w:sz w:val="24"/>
          <w:szCs w:val="24"/>
        </w:rPr>
      </w:pPr>
    </w:p>
    <w:p w14:paraId="50370B70" w14:textId="77777777" w:rsidR="0075403E" w:rsidRDefault="0075403E" w:rsidP="0075403E">
      <w:pPr>
        <w:spacing w:after="0" w:line="100" w:lineRule="atLeast"/>
        <w:jc w:val="center"/>
        <w:rPr>
          <w:rFonts w:ascii="Times New Roman" w:hAnsi="Times New Roman" w:cs="Times New Roman"/>
          <w:b/>
          <w:sz w:val="24"/>
          <w:szCs w:val="24"/>
        </w:rPr>
      </w:pPr>
      <w:r w:rsidRPr="004A358D">
        <w:rPr>
          <w:rFonts w:ascii="Times New Roman" w:hAnsi="Times New Roman" w:cs="Times New Roman"/>
          <w:b/>
          <w:sz w:val="24"/>
          <w:szCs w:val="24"/>
        </w:rPr>
        <w:t>Abstract:</w:t>
      </w:r>
    </w:p>
    <w:p w14:paraId="630C538E" w14:textId="77777777" w:rsidR="00B9714F" w:rsidRDefault="00B9714F" w:rsidP="0075403E">
      <w:pPr>
        <w:spacing w:after="0" w:line="100" w:lineRule="atLeast"/>
        <w:jc w:val="center"/>
        <w:rPr>
          <w:rFonts w:ascii="Times New Roman" w:hAnsi="Times New Roman" w:cs="Times New Roman"/>
          <w:b/>
          <w:sz w:val="24"/>
          <w:szCs w:val="24"/>
        </w:rPr>
      </w:pPr>
    </w:p>
    <w:p w14:paraId="6F866324" w14:textId="79CF8BEC" w:rsidR="004A358D" w:rsidRPr="004A358D" w:rsidRDefault="00B9714F" w:rsidP="004A358D">
      <w:pPr>
        <w:spacing w:after="0" w:line="100" w:lineRule="atLeast"/>
      </w:pPr>
      <w:r>
        <w:rPr>
          <w:rFonts w:ascii="Times New Roman" w:hAnsi="Times New Roman" w:cs="Times New Roman"/>
          <w:sz w:val="24"/>
          <w:szCs w:val="24"/>
        </w:rPr>
        <w:t xml:space="preserve">Man-made ponds represent an important aquatic habitat in Virginia and </w:t>
      </w:r>
      <w:r w:rsidR="00E8009C">
        <w:rPr>
          <w:rFonts w:ascii="Times New Roman" w:hAnsi="Times New Roman" w:cs="Times New Roman"/>
          <w:sz w:val="24"/>
          <w:szCs w:val="24"/>
        </w:rPr>
        <w:t xml:space="preserve">the Southeastern Unite States, </w:t>
      </w:r>
      <w:r>
        <w:rPr>
          <w:rFonts w:ascii="Times New Roman" w:hAnsi="Times New Roman" w:cs="Times New Roman"/>
          <w:sz w:val="24"/>
          <w:szCs w:val="24"/>
        </w:rPr>
        <w:t>but little is know</w:t>
      </w:r>
      <w:r w:rsidR="00E8009C">
        <w:rPr>
          <w:rFonts w:ascii="Times New Roman" w:hAnsi="Times New Roman" w:cs="Times New Roman"/>
          <w:sz w:val="24"/>
          <w:szCs w:val="24"/>
        </w:rPr>
        <w:t>n about how these systems process terrestrial leaf litter.  Terrestrial leaf litter is recognized to be an important source of organic nutrients to aquatic systems and can alter their productivity and the way they retain inorganic nutrients.  The proposed project evaluates the effect of terrestrial leaf litter on sediment metabolism and nutrient retention in man-made ponds.  We propose a laboratory experiment where we will incubate sediments from man-made ponds under ambient and elevated nutrient conditions with and without terrestrial leaf litter.  We will measure the effect of these treatments on the retention of nut</w:t>
      </w:r>
      <w:r w:rsidR="000A3372">
        <w:rPr>
          <w:rFonts w:ascii="Times New Roman" w:hAnsi="Times New Roman" w:cs="Times New Roman"/>
          <w:sz w:val="24"/>
          <w:szCs w:val="24"/>
        </w:rPr>
        <w:t xml:space="preserve">rients (N, </w:t>
      </w:r>
      <w:r w:rsidR="00E8009C">
        <w:rPr>
          <w:rFonts w:ascii="Times New Roman" w:hAnsi="Times New Roman" w:cs="Times New Roman"/>
          <w:sz w:val="24"/>
          <w:szCs w:val="24"/>
        </w:rPr>
        <w:t>P</w:t>
      </w:r>
      <w:r w:rsidR="000A3372">
        <w:rPr>
          <w:rFonts w:ascii="Times New Roman" w:hAnsi="Times New Roman" w:cs="Times New Roman"/>
          <w:sz w:val="24"/>
          <w:szCs w:val="24"/>
        </w:rPr>
        <w:t>, and organic C</w:t>
      </w:r>
      <w:r w:rsidR="00E8009C">
        <w:rPr>
          <w:rFonts w:ascii="Times New Roman" w:hAnsi="Times New Roman" w:cs="Times New Roman"/>
          <w:sz w:val="24"/>
          <w:szCs w:val="24"/>
        </w:rPr>
        <w:t xml:space="preserve">) by the sediments and </w:t>
      </w:r>
      <w:r w:rsidR="000A3372">
        <w:rPr>
          <w:rFonts w:ascii="Times New Roman" w:hAnsi="Times New Roman" w:cs="Times New Roman"/>
          <w:sz w:val="24"/>
          <w:szCs w:val="24"/>
        </w:rPr>
        <w:t xml:space="preserve">on </w:t>
      </w:r>
      <w:r w:rsidR="00E8009C">
        <w:rPr>
          <w:rFonts w:ascii="Times New Roman" w:hAnsi="Times New Roman" w:cs="Times New Roman"/>
          <w:sz w:val="24"/>
          <w:szCs w:val="24"/>
        </w:rPr>
        <w:t>the metabolic rate and growth of sediment microorganisms</w:t>
      </w:r>
      <w:r w:rsidR="000A3372">
        <w:rPr>
          <w:rFonts w:ascii="Times New Roman" w:hAnsi="Times New Roman" w:cs="Times New Roman"/>
          <w:sz w:val="24"/>
          <w:szCs w:val="24"/>
        </w:rPr>
        <w:t>.  These data will allow us to develop a better understanding of the role of man-made ponds in landscape nutrient and organic matter processing, which will inform decisions about nutrient management in regions with abundant man-made ponds like Virginia.</w:t>
      </w:r>
    </w:p>
    <w:p w14:paraId="6ABE9E4D" w14:textId="77777777" w:rsidR="0075403E" w:rsidRDefault="0075403E" w:rsidP="0075403E">
      <w:pPr>
        <w:spacing w:after="0" w:line="100" w:lineRule="atLeast"/>
        <w:jc w:val="center"/>
      </w:pPr>
    </w:p>
    <w:p w14:paraId="2DCBEF47" w14:textId="77777777" w:rsidR="0075403E" w:rsidRDefault="0075403E" w:rsidP="0075403E">
      <w:pPr>
        <w:spacing w:after="0" w:line="100" w:lineRule="atLeast"/>
        <w:jc w:val="center"/>
      </w:pPr>
    </w:p>
    <w:p w14:paraId="03A74193" w14:textId="77777777" w:rsidR="0075403E" w:rsidRDefault="0075403E" w:rsidP="0075403E">
      <w:pPr>
        <w:spacing w:after="0" w:line="100" w:lineRule="atLeast"/>
        <w:jc w:val="center"/>
      </w:pPr>
    </w:p>
    <w:p w14:paraId="428B6285" w14:textId="77777777" w:rsidR="0075403E" w:rsidRDefault="0075403E" w:rsidP="0075403E">
      <w:pPr>
        <w:spacing w:after="0" w:line="100" w:lineRule="atLeast"/>
        <w:jc w:val="center"/>
      </w:pPr>
    </w:p>
    <w:p w14:paraId="784F520B" w14:textId="77777777" w:rsidR="0075403E" w:rsidRDefault="0075403E" w:rsidP="0075403E">
      <w:pPr>
        <w:spacing w:after="0" w:line="100" w:lineRule="atLeast"/>
        <w:jc w:val="center"/>
      </w:pPr>
    </w:p>
    <w:p w14:paraId="160B6603" w14:textId="77777777" w:rsidR="0075403E" w:rsidRDefault="0075403E" w:rsidP="0075403E">
      <w:pPr>
        <w:spacing w:after="0" w:line="100" w:lineRule="atLeast"/>
        <w:jc w:val="center"/>
      </w:pPr>
    </w:p>
    <w:p w14:paraId="4E5537DD" w14:textId="77777777" w:rsidR="0075403E" w:rsidRDefault="0075403E" w:rsidP="0075403E">
      <w:pPr>
        <w:spacing w:after="0" w:line="100" w:lineRule="atLeast"/>
        <w:jc w:val="center"/>
      </w:pPr>
    </w:p>
    <w:p w14:paraId="641A6B89" w14:textId="77777777" w:rsidR="0075403E" w:rsidRDefault="0075403E" w:rsidP="0075403E">
      <w:pPr>
        <w:spacing w:after="0" w:line="100" w:lineRule="atLeast"/>
        <w:jc w:val="center"/>
      </w:pPr>
    </w:p>
    <w:p w14:paraId="29574871" w14:textId="77777777" w:rsidR="00E8009C" w:rsidRDefault="00E8009C" w:rsidP="0075403E">
      <w:pPr>
        <w:spacing w:after="0" w:line="100" w:lineRule="atLeast"/>
        <w:jc w:val="center"/>
      </w:pPr>
    </w:p>
    <w:p w14:paraId="649C452D" w14:textId="77777777" w:rsidR="0075403E" w:rsidRDefault="0075403E" w:rsidP="0075403E">
      <w:pPr>
        <w:spacing w:after="0" w:line="100" w:lineRule="atLeast"/>
        <w:jc w:val="center"/>
      </w:pPr>
    </w:p>
    <w:p w14:paraId="1226E0BC" w14:textId="361015BE" w:rsidR="00875F6D" w:rsidRDefault="005E182F" w:rsidP="001B5DA0">
      <w:pPr>
        <w:spacing w:line="240" w:lineRule="auto"/>
        <w:rPr>
          <w:rFonts w:ascii="Times New Roman" w:hAnsi="Times New Roman" w:cs="Times New Roman"/>
          <w:sz w:val="24"/>
          <w:szCs w:val="24"/>
        </w:rPr>
      </w:pPr>
      <w:r w:rsidRPr="00375BE0">
        <w:rPr>
          <w:rFonts w:ascii="Times New Roman" w:hAnsi="Times New Roman" w:cs="Times New Roman"/>
          <w:sz w:val="24"/>
          <w:szCs w:val="24"/>
        </w:rPr>
        <w:tab/>
        <w:t xml:space="preserve">The abundance of man-made ponds and lakes is increasing globally (Downing </w:t>
      </w:r>
      <w:r w:rsidR="00FA7CFD">
        <w:rPr>
          <w:rFonts w:ascii="Times New Roman" w:hAnsi="Times New Roman" w:cs="Times New Roman"/>
          <w:sz w:val="24"/>
          <w:szCs w:val="24"/>
        </w:rPr>
        <w:t xml:space="preserve">et al. </w:t>
      </w:r>
      <w:r w:rsidRPr="00375BE0">
        <w:rPr>
          <w:rFonts w:ascii="Times New Roman" w:hAnsi="Times New Roman" w:cs="Times New Roman"/>
          <w:sz w:val="24"/>
          <w:szCs w:val="24"/>
        </w:rPr>
        <w:t>200</w:t>
      </w:r>
      <w:r w:rsidR="00FA7CFD">
        <w:rPr>
          <w:rFonts w:ascii="Times New Roman" w:hAnsi="Times New Roman" w:cs="Times New Roman"/>
          <w:sz w:val="24"/>
          <w:szCs w:val="24"/>
        </w:rPr>
        <w:t>6</w:t>
      </w:r>
      <w:r w:rsidR="00A2090A">
        <w:rPr>
          <w:rFonts w:ascii="Times New Roman" w:hAnsi="Times New Roman" w:cs="Times New Roman"/>
          <w:sz w:val="24"/>
          <w:szCs w:val="24"/>
        </w:rPr>
        <w:t>) and in regions like Virginia</w:t>
      </w:r>
      <w:r w:rsidRPr="00375BE0">
        <w:rPr>
          <w:rFonts w:ascii="Times New Roman" w:hAnsi="Times New Roman" w:cs="Times New Roman"/>
          <w:sz w:val="24"/>
          <w:szCs w:val="24"/>
        </w:rPr>
        <w:t xml:space="preserve"> that lack natural ponds and </w:t>
      </w:r>
      <w:proofErr w:type="gramStart"/>
      <w:r w:rsidRPr="00375BE0">
        <w:rPr>
          <w:rFonts w:ascii="Times New Roman" w:hAnsi="Times New Roman" w:cs="Times New Roman"/>
          <w:sz w:val="24"/>
          <w:szCs w:val="24"/>
        </w:rPr>
        <w:t>lakes,</w:t>
      </w:r>
      <w:proofErr w:type="gramEnd"/>
      <w:r w:rsidRPr="00375BE0">
        <w:rPr>
          <w:rFonts w:ascii="Times New Roman" w:hAnsi="Times New Roman" w:cs="Times New Roman"/>
          <w:sz w:val="24"/>
          <w:szCs w:val="24"/>
        </w:rPr>
        <w:t xml:space="preserve"> man-made impoundments represent an important aquatic habitat. Despite the prevalence of man-made ponds in Virginia, there has been little research on how organic and inorganic nutrients cycle in these systems. Aquatic systems are an important component of the processing of terrestrially derived organic matter, and globally, natural aquatic systems process and decompose 70% of their total organic matter inputs (</w:t>
      </w:r>
      <w:proofErr w:type="spellStart"/>
      <w:r w:rsidRPr="00375BE0">
        <w:rPr>
          <w:rFonts w:ascii="Times New Roman" w:hAnsi="Times New Roman" w:cs="Times New Roman"/>
          <w:sz w:val="24"/>
          <w:szCs w:val="24"/>
        </w:rPr>
        <w:t>Tranvik</w:t>
      </w:r>
      <w:proofErr w:type="spellEnd"/>
      <w:r w:rsidRPr="00375BE0">
        <w:rPr>
          <w:rFonts w:ascii="Times New Roman" w:hAnsi="Times New Roman" w:cs="Times New Roman"/>
          <w:sz w:val="24"/>
          <w:szCs w:val="24"/>
        </w:rPr>
        <w:t xml:space="preserve"> et al. 2009). Terrestrial leaf litter supports microbial and animal production and supplies aquatic systems with organic and inorganic nutrients (</w:t>
      </w:r>
      <w:proofErr w:type="spellStart"/>
      <w:r w:rsidRPr="00375BE0">
        <w:rPr>
          <w:rFonts w:ascii="Times New Roman" w:hAnsi="Times New Roman" w:cs="Times New Roman"/>
          <w:sz w:val="24"/>
          <w:szCs w:val="24"/>
        </w:rPr>
        <w:t>Gessner</w:t>
      </w:r>
      <w:proofErr w:type="spellEnd"/>
      <w:r w:rsidRPr="00375BE0">
        <w:rPr>
          <w:rFonts w:ascii="Times New Roman" w:hAnsi="Times New Roman" w:cs="Times New Roman"/>
          <w:sz w:val="24"/>
          <w:szCs w:val="24"/>
        </w:rPr>
        <w:t xml:space="preserve"> et al. 1999). Furthermore ponds play an important role in watershed management due to their ability to retain nutrient run-off from the land (Johnston 1991, Hansson et al. 2005). This retention may be affected by terrestrial leaf litter, since</w:t>
      </w:r>
      <w:r w:rsidR="000755BF">
        <w:rPr>
          <w:rFonts w:ascii="Times New Roman" w:hAnsi="Times New Roman" w:cs="Times New Roman"/>
          <w:sz w:val="24"/>
          <w:szCs w:val="24"/>
        </w:rPr>
        <w:t>,</w:t>
      </w:r>
      <w:r w:rsidRPr="00375BE0">
        <w:rPr>
          <w:rFonts w:ascii="Times New Roman" w:hAnsi="Times New Roman" w:cs="Times New Roman"/>
          <w:sz w:val="24"/>
          <w:szCs w:val="24"/>
        </w:rPr>
        <w:t xml:space="preserve"> as it decomposes in aquatic systems</w:t>
      </w:r>
      <w:r w:rsidR="000755BF">
        <w:rPr>
          <w:rFonts w:ascii="Times New Roman" w:hAnsi="Times New Roman" w:cs="Times New Roman"/>
          <w:sz w:val="24"/>
          <w:szCs w:val="24"/>
        </w:rPr>
        <w:t>,</w:t>
      </w:r>
      <w:r w:rsidRPr="00375BE0">
        <w:rPr>
          <w:rFonts w:ascii="Times New Roman" w:hAnsi="Times New Roman" w:cs="Times New Roman"/>
          <w:sz w:val="24"/>
          <w:szCs w:val="24"/>
        </w:rPr>
        <w:t xml:space="preserve"> terrestrial leaf litter sequesters inorganic nutrients (</w:t>
      </w:r>
      <w:proofErr w:type="spellStart"/>
      <w:r w:rsidRPr="00375BE0">
        <w:rPr>
          <w:rFonts w:ascii="Times New Roman" w:hAnsi="Times New Roman" w:cs="Times New Roman"/>
          <w:sz w:val="24"/>
          <w:szCs w:val="24"/>
        </w:rPr>
        <w:t>Trant</w:t>
      </w:r>
      <w:proofErr w:type="spellEnd"/>
      <w:r w:rsidRPr="00375BE0">
        <w:rPr>
          <w:rFonts w:ascii="Times New Roman" w:hAnsi="Times New Roman" w:cs="Times New Roman"/>
          <w:sz w:val="24"/>
          <w:szCs w:val="24"/>
        </w:rPr>
        <w:t xml:space="preserve"> et al. 2013).  Given that a significant portion of the Chesapeake Bay watershed drains Virginia, understanding how man-made ponds alter nutrient transport is vital to predicting appropriate nutrient management strategies. </w:t>
      </w:r>
    </w:p>
    <w:p w14:paraId="2891E0E7" w14:textId="163C57A9" w:rsidR="005E182F" w:rsidRPr="00375BE0" w:rsidRDefault="00F05FF7" w:rsidP="001B5DA0">
      <w:pPr>
        <w:spacing w:line="240" w:lineRule="auto"/>
        <w:rPr>
          <w:rFonts w:ascii="Times New Roman" w:hAnsi="Times New Roman" w:cs="Times New Roman"/>
          <w:sz w:val="24"/>
          <w:szCs w:val="24"/>
        </w:rPr>
      </w:pPr>
      <w:r>
        <w:rPr>
          <w:rFonts w:ascii="Times New Roman" w:hAnsi="Times New Roman" w:cs="Times New Roman"/>
          <w:sz w:val="24"/>
          <w:szCs w:val="24"/>
        </w:rPr>
        <w:t>Based on d</w:t>
      </w:r>
      <w:r w:rsidR="005E182F" w:rsidRPr="00375BE0">
        <w:rPr>
          <w:rFonts w:ascii="Times New Roman" w:hAnsi="Times New Roman" w:cs="Times New Roman"/>
          <w:sz w:val="24"/>
          <w:szCs w:val="24"/>
        </w:rPr>
        <w:t>ata collected by the Fortino lab</w:t>
      </w:r>
      <w:r>
        <w:rPr>
          <w:rFonts w:ascii="Times New Roman" w:hAnsi="Times New Roman" w:cs="Times New Roman"/>
          <w:sz w:val="24"/>
          <w:szCs w:val="24"/>
        </w:rPr>
        <w:t>,</w:t>
      </w:r>
      <w:r w:rsidR="005E182F" w:rsidRPr="00375BE0">
        <w:rPr>
          <w:rFonts w:ascii="Times New Roman" w:hAnsi="Times New Roman" w:cs="Times New Roman"/>
          <w:sz w:val="24"/>
          <w:szCs w:val="24"/>
        </w:rPr>
        <w:t xml:space="preserve"> m</w:t>
      </w:r>
      <w:r>
        <w:rPr>
          <w:rFonts w:ascii="Times New Roman" w:hAnsi="Times New Roman" w:cs="Times New Roman"/>
          <w:sz w:val="24"/>
          <w:szCs w:val="24"/>
        </w:rPr>
        <w:t>an-made ponds near Farmville, VA, exhibit</w:t>
      </w:r>
      <w:r w:rsidR="00027D37">
        <w:rPr>
          <w:rFonts w:ascii="Times New Roman" w:hAnsi="Times New Roman" w:cs="Times New Roman"/>
          <w:sz w:val="24"/>
          <w:szCs w:val="24"/>
        </w:rPr>
        <w:t xml:space="preserve"> an average of 82 mg of </w:t>
      </w:r>
      <w:r w:rsidR="00875F6D">
        <w:rPr>
          <w:rFonts w:ascii="Times New Roman" w:hAnsi="Times New Roman" w:cs="Times New Roman"/>
          <w:sz w:val="24"/>
          <w:szCs w:val="24"/>
        </w:rPr>
        <w:t>terrestrial leaf litter</w:t>
      </w:r>
      <w:r w:rsidR="00027D37">
        <w:rPr>
          <w:rFonts w:ascii="Times New Roman" w:hAnsi="Times New Roman" w:cs="Times New Roman"/>
          <w:sz w:val="24"/>
          <w:szCs w:val="24"/>
        </w:rPr>
        <w:t xml:space="preserve"> m</w:t>
      </w:r>
      <w:r w:rsidR="00875F6D">
        <w:rPr>
          <w:rFonts w:ascii="Times New Roman" w:hAnsi="Times New Roman" w:cs="Times New Roman"/>
          <w:sz w:val="24"/>
          <w:szCs w:val="24"/>
          <w:vertAlign w:val="superscript"/>
        </w:rPr>
        <w:t>-</w:t>
      </w:r>
      <w:r w:rsidR="00027D37">
        <w:rPr>
          <w:rFonts w:ascii="Times New Roman" w:hAnsi="Times New Roman" w:cs="Times New Roman"/>
          <w:sz w:val="24"/>
          <w:szCs w:val="24"/>
        </w:rPr>
        <w:t>²</w:t>
      </w:r>
      <w:r w:rsidR="005E182F" w:rsidRPr="00375BE0">
        <w:rPr>
          <w:rFonts w:ascii="Times New Roman" w:hAnsi="Times New Roman" w:cs="Times New Roman"/>
          <w:sz w:val="24"/>
          <w:szCs w:val="24"/>
        </w:rPr>
        <w:t xml:space="preserve"> in the sediments, indicating significant inputs of into these systems. Our proposed research project focuses on understanding the way in which man-made ponds</w:t>
      </w:r>
      <w:r>
        <w:rPr>
          <w:rFonts w:ascii="Times New Roman" w:hAnsi="Times New Roman" w:cs="Times New Roman"/>
          <w:sz w:val="24"/>
          <w:szCs w:val="24"/>
        </w:rPr>
        <w:t xml:space="preserve"> are contributing</w:t>
      </w:r>
      <w:r w:rsidR="005E182F" w:rsidRPr="00375BE0">
        <w:rPr>
          <w:rFonts w:ascii="Times New Roman" w:hAnsi="Times New Roman" w:cs="Times New Roman"/>
          <w:sz w:val="24"/>
          <w:szCs w:val="24"/>
        </w:rPr>
        <w:t xml:space="preserve"> to the processing of watershed organic matter and nutrients </w:t>
      </w:r>
      <w:r w:rsidR="00660D07">
        <w:rPr>
          <w:rFonts w:ascii="Times New Roman" w:hAnsi="Times New Roman" w:cs="Times New Roman"/>
          <w:sz w:val="24"/>
          <w:szCs w:val="24"/>
        </w:rPr>
        <w:t xml:space="preserve">via 2 research questions and 3 </w:t>
      </w:r>
      <w:r w:rsidR="005E182F" w:rsidRPr="00375BE0">
        <w:rPr>
          <w:rFonts w:ascii="Times New Roman" w:hAnsi="Times New Roman" w:cs="Times New Roman"/>
          <w:sz w:val="24"/>
          <w:szCs w:val="24"/>
        </w:rPr>
        <w:t>objectives:</w:t>
      </w:r>
    </w:p>
    <w:p w14:paraId="7F6DD282" w14:textId="77777777" w:rsidR="005E182F" w:rsidRPr="00375BE0" w:rsidRDefault="005E182F" w:rsidP="001B5DA0">
      <w:pPr>
        <w:spacing w:line="240" w:lineRule="auto"/>
        <w:rPr>
          <w:rFonts w:ascii="Times New Roman" w:hAnsi="Times New Roman" w:cs="Times New Roman"/>
          <w:sz w:val="24"/>
          <w:szCs w:val="24"/>
        </w:rPr>
      </w:pPr>
      <w:r w:rsidRPr="00375BE0">
        <w:rPr>
          <w:rFonts w:ascii="Times New Roman" w:hAnsi="Times New Roman" w:cs="Times New Roman"/>
          <w:sz w:val="24"/>
          <w:szCs w:val="24"/>
        </w:rPr>
        <w:t>Research Question 1 - How does the input of terrestrial leaf litter affect sediment metabolism and nutrient retention in the sediments of man-made ponds?</w:t>
      </w:r>
    </w:p>
    <w:p w14:paraId="3331C834" w14:textId="77777777" w:rsidR="005E182F" w:rsidRPr="00375BE0" w:rsidRDefault="005E182F" w:rsidP="001B5DA0">
      <w:pPr>
        <w:spacing w:line="240" w:lineRule="auto"/>
        <w:rPr>
          <w:rFonts w:ascii="Times New Roman" w:hAnsi="Times New Roman" w:cs="Times New Roman"/>
          <w:sz w:val="24"/>
          <w:szCs w:val="24"/>
        </w:rPr>
      </w:pPr>
      <w:r w:rsidRPr="00375BE0">
        <w:rPr>
          <w:rFonts w:ascii="Times New Roman" w:hAnsi="Times New Roman" w:cs="Times New Roman"/>
          <w:sz w:val="24"/>
          <w:szCs w:val="24"/>
        </w:rPr>
        <w:t>Research Question 2 - How does the input of terrestrial leaf litter alter the sensitivity of pond metabolism to nutrient enrichment?</w:t>
      </w:r>
    </w:p>
    <w:p w14:paraId="29EA1432" w14:textId="09D39ECA" w:rsidR="005E182F" w:rsidRPr="00375BE0" w:rsidRDefault="005E182F" w:rsidP="001B5DA0">
      <w:pPr>
        <w:spacing w:line="240" w:lineRule="auto"/>
        <w:rPr>
          <w:rFonts w:ascii="Times New Roman" w:hAnsi="Times New Roman" w:cs="Times New Roman"/>
          <w:sz w:val="24"/>
          <w:szCs w:val="24"/>
        </w:rPr>
      </w:pPr>
      <w:r w:rsidRPr="00375BE0">
        <w:rPr>
          <w:rFonts w:ascii="Times New Roman" w:hAnsi="Times New Roman" w:cs="Times New Roman"/>
          <w:sz w:val="24"/>
          <w:szCs w:val="24"/>
        </w:rPr>
        <w:t xml:space="preserve">Objective 1 - Quantify the effect of terrestrial leaf litter on the movement of nutrients across the sediment water interface. </w:t>
      </w:r>
      <w:r w:rsidR="00A2090A">
        <w:rPr>
          <w:rFonts w:ascii="Times New Roman" w:hAnsi="Times New Roman" w:cs="Times New Roman"/>
          <w:sz w:val="24"/>
          <w:szCs w:val="24"/>
        </w:rPr>
        <w:t xml:space="preserve"> </w:t>
      </w:r>
      <w:r w:rsidRPr="00375BE0">
        <w:rPr>
          <w:rFonts w:ascii="Times New Roman" w:hAnsi="Times New Roman" w:cs="Times New Roman"/>
          <w:sz w:val="24"/>
          <w:szCs w:val="24"/>
        </w:rPr>
        <w:t xml:space="preserve">We hypothesize that the presence of terrestrial leaf litter will increase the N and P fluxes into the sediments, due to the sequestration of N and P by the fungi on the decomposing leaves and increase the movement of dissolved organic nutrients out of the sediments due to the release of dissolved organic nutrients from the leaves (i.e., leaching). </w:t>
      </w:r>
    </w:p>
    <w:p w14:paraId="1C64E028" w14:textId="34F32B82" w:rsidR="005E182F" w:rsidRPr="00FD3828" w:rsidRDefault="005E182F" w:rsidP="00A2090A">
      <w:pPr>
        <w:spacing w:line="240" w:lineRule="auto"/>
        <w:rPr>
          <w:rFonts w:ascii="Times New Roman" w:hAnsi="Times New Roman" w:cs="Times New Roman"/>
          <w:sz w:val="24"/>
          <w:szCs w:val="24"/>
        </w:rPr>
      </w:pPr>
      <w:r w:rsidRPr="00375BE0">
        <w:rPr>
          <w:rFonts w:ascii="Times New Roman" w:hAnsi="Times New Roman" w:cs="Times New Roman"/>
          <w:sz w:val="24"/>
          <w:szCs w:val="24"/>
        </w:rPr>
        <w:t>Objective 2 - Quantify how terrestrial leaf litter alters microbial (bacteria and fungi) biomass and respiration</w:t>
      </w:r>
      <w:r w:rsidR="00A2090A">
        <w:rPr>
          <w:rFonts w:ascii="Times New Roman" w:hAnsi="Times New Roman" w:cs="Times New Roman"/>
          <w:sz w:val="24"/>
          <w:szCs w:val="24"/>
        </w:rPr>
        <w:t xml:space="preserve">. </w:t>
      </w:r>
      <w:r w:rsidR="00875F6D">
        <w:rPr>
          <w:rFonts w:ascii="Times New Roman" w:hAnsi="Times New Roman" w:cs="Times New Roman"/>
          <w:sz w:val="24"/>
          <w:szCs w:val="24"/>
        </w:rPr>
        <w:t xml:space="preserve"> </w:t>
      </w:r>
      <w:r w:rsidRPr="00FD3828">
        <w:rPr>
          <w:rFonts w:ascii="Times New Roman" w:hAnsi="Times New Roman" w:cs="Times New Roman"/>
          <w:sz w:val="24"/>
          <w:szCs w:val="24"/>
        </w:rPr>
        <w:t>We hypothesize that terrestrial leaf litter will increase microbial abundance and respiration, due to the release of dissolved organic matter from the decaying leaves, and growth on the leaf surface.</w:t>
      </w:r>
    </w:p>
    <w:p w14:paraId="203E75B4" w14:textId="70A22726" w:rsidR="0020622A" w:rsidRDefault="005E182F" w:rsidP="00A2090A">
      <w:pPr>
        <w:spacing w:line="240" w:lineRule="auto"/>
        <w:rPr>
          <w:rFonts w:ascii="Times New Roman" w:hAnsi="Times New Roman" w:cs="Times New Roman"/>
          <w:sz w:val="24"/>
          <w:szCs w:val="24"/>
        </w:rPr>
      </w:pPr>
      <w:r w:rsidRPr="00375BE0">
        <w:rPr>
          <w:rFonts w:ascii="Times New Roman" w:hAnsi="Times New Roman" w:cs="Times New Roman"/>
          <w:sz w:val="24"/>
          <w:szCs w:val="24"/>
        </w:rPr>
        <w:t>Objective 3 - Quantify how terrestrial leaf litter alters the response of sediment res</w:t>
      </w:r>
      <w:r w:rsidR="00A2090A">
        <w:rPr>
          <w:rFonts w:ascii="Times New Roman" w:hAnsi="Times New Roman" w:cs="Times New Roman"/>
          <w:sz w:val="24"/>
          <w:szCs w:val="24"/>
        </w:rPr>
        <w:t xml:space="preserve">piration to nutrient enrichment. </w:t>
      </w:r>
      <w:r w:rsidRPr="00375BE0">
        <w:rPr>
          <w:rFonts w:ascii="Times New Roman" w:hAnsi="Times New Roman" w:cs="Times New Roman"/>
          <w:sz w:val="24"/>
          <w:szCs w:val="24"/>
        </w:rPr>
        <w:t xml:space="preserve">We hypothesize that terrestrial leaf litter will increase sediment respiration when the sediments are enriched with N and P, since litter associated fungi have been shown to be more nutrient limited that sediment microbial communities. </w:t>
      </w:r>
    </w:p>
    <w:p w14:paraId="17C4C5C8" w14:textId="77777777" w:rsidR="00875F6D" w:rsidRDefault="00875F6D" w:rsidP="00A2090A">
      <w:pPr>
        <w:spacing w:line="240" w:lineRule="auto"/>
        <w:rPr>
          <w:rFonts w:ascii="Times New Roman" w:hAnsi="Times New Roman" w:cs="Times New Roman"/>
          <w:sz w:val="24"/>
          <w:szCs w:val="24"/>
        </w:rPr>
      </w:pPr>
    </w:p>
    <w:p w14:paraId="72E44F90" w14:textId="77777777" w:rsidR="00875F6D" w:rsidRDefault="00875F6D" w:rsidP="00A2090A">
      <w:pPr>
        <w:spacing w:line="240" w:lineRule="auto"/>
        <w:rPr>
          <w:rFonts w:ascii="Times New Roman" w:hAnsi="Times New Roman" w:cs="Times New Roman"/>
          <w:sz w:val="24"/>
          <w:szCs w:val="24"/>
        </w:rPr>
      </w:pPr>
    </w:p>
    <w:p w14:paraId="4AC035C8" w14:textId="77777777" w:rsidR="000A3372" w:rsidRDefault="000A3372" w:rsidP="00A2090A">
      <w:pPr>
        <w:spacing w:line="240" w:lineRule="auto"/>
        <w:rPr>
          <w:rFonts w:ascii="Times New Roman" w:hAnsi="Times New Roman" w:cs="Times New Roman"/>
          <w:sz w:val="24"/>
          <w:szCs w:val="24"/>
        </w:rPr>
      </w:pPr>
    </w:p>
    <w:p w14:paraId="4ADC22EE" w14:textId="77777777" w:rsidR="000A3372" w:rsidRDefault="000A3372" w:rsidP="00A2090A">
      <w:pPr>
        <w:spacing w:line="240" w:lineRule="auto"/>
        <w:rPr>
          <w:rFonts w:ascii="Times New Roman" w:hAnsi="Times New Roman" w:cs="Times New Roman"/>
          <w:sz w:val="24"/>
          <w:szCs w:val="24"/>
        </w:rPr>
      </w:pPr>
    </w:p>
    <w:p w14:paraId="17364F96" w14:textId="77777777" w:rsidR="00B750CF" w:rsidRPr="00875F6D" w:rsidRDefault="005E182F" w:rsidP="00B750CF">
      <w:pPr>
        <w:spacing w:line="240" w:lineRule="auto"/>
        <w:jc w:val="center"/>
        <w:rPr>
          <w:rFonts w:ascii="Times New Roman" w:hAnsi="Times New Roman" w:cs="Times New Roman"/>
          <w:b/>
          <w:sz w:val="24"/>
          <w:szCs w:val="24"/>
        </w:rPr>
      </w:pPr>
      <w:r w:rsidRPr="00875F6D">
        <w:rPr>
          <w:rFonts w:ascii="Times New Roman" w:hAnsi="Times New Roman" w:cs="Times New Roman"/>
          <w:b/>
          <w:sz w:val="24"/>
          <w:szCs w:val="24"/>
        </w:rPr>
        <w:lastRenderedPageBreak/>
        <w:t>Technical Approach and Outcomes</w:t>
      </w:r>
    </w:p>
    <w:p w14:paraId="1997F520" w14:textId="77777777" w:rsidR="005E182F" w:rsidRPr="00375BE0" w:rsidRDefault="00BB3BC2" w:rsidP="00B750CF">
      <w:pPr>
        <w:spacing w:line="240" w:lineRule="auto"/>
        <w:ind w:firstLine="720"/>
        <w:rPr>
          <w:rFonts w:ascii="Times New Roman" w:hAnsi="Times New Roman" w:cs="Times New Roman"/>
          <w:sz w:val="24"/>
          <w:szCs w:val="24"/>
        </w:rPr>
      </w:pPr>
      <w:r w:rsidRPr="00375BE0">
        <w:rPr>
          <w:rFonts w:ascii="Times New Roman" w:hAnsi="Times New Roman" w:cs="Times New Roman"/>
          <w:sz w:val="24"/>
          <w:szCs w:val="24"/>
        </w:rPr>
        <w:t>T</w:t>
      </w:r>
      <w:r w:rsidR="005E182F" w:rsidRPr="00375BE0">
        <w:rPr>
          <w:rFonts w:ascii="Times New Roman" w:hAnsi="Times New Roman" w:cs="Times New Roman"/>
          <w:sz w:val="24"/>
          <w:szCs w:val="24"/>
        </w:rPr>
        <w:t>o address our research questions and objectives, we have devised a singl</w:t>
      </w:r>
      <w:r w:rsidRPr="00375BE0">
        <w:rPr>
          <w:rFonts w:ascii="Times New Roman" w:hAnsi="Times New Roman" w:cs="Times New Roman"/>
          <w:sz w:val="24"/>
          <w:szCs w:val="24"/>
        </w:rPr>
        <w:t>e l</w:t>
      </w:r>
      <w:r w:rsidR="00C218BB">
        <w:rPr>
          <w:rFonts w:ascii="Times New Roman" w:hAnsi="Times New Roman" w:cs="Times New Roman"/>
          <w:sz w:val="24"/>
          <w:szCs w:val="24"/>
        </w:rPr>
        <w:t xml:space="preserve">aboratory experiment that </w:t>
      </w:r>
      <w:r w:rsidR="005E182F" w:rsidRPr="00375BE0">
        <w:rPr>
          <w:rFonts w:ascii="Times New Roman" w:hAnsi="Times New Roman" w:cs="Times New Roman"/>
          <w:sz w:val="24"/>
          <w:szCs w:val="24"/>
        </w:rPr>
        <w:t>allow</w:t>
      </w:r>
      <w:r w:rsidR="00C218BB">
        <w:rPr>
          <w:rFonts w:ascii="Times New Roman" w:hAnsi="Times New Roman" w:cs="Times New Roman"/>
          <w:sz w:val="24"/>
          <w:szCs w:val="24"/>
        </w:rPr>
        <w:t>s</w:t>
      </w:r>
      <w:r w:rsidR="005E182F" w:rsidRPr="00375BE0">
        <w:rPr>
          <w:rFonts w:ascii="Times New Roman" w:hAnsi="Times New Roman" w:cs="Times New Roman"/>
          <w:sz w:val="24"/>
          <w:szCs w:val="24"/>
        </w:rPr>
        <w:t xml:space="preserve"> us to simultaneously manipulate the availability of terrestrial leaf litter and inorganic nutrients to the sediments of a man-made pond</w:t>
      </w:r>
      <w:r w:rsidRPr="00375BE0">
        <w:rPr>
          <w:rFonts w:ascii="Times New Roman" w:hAnsi="Times New Roman" w:cs="Times New Roman"/>
          <w:sz w:val="24"/>
          <w:szCs w:val="24"/>
        </w:rPr>
        <w:t>,</w:t>
      </w:r>
      <w:r w:rsidR="005E182F" w:rsidRPr="00375BE0">
        <w:rPr>
          <w:rFonts w:ascii="Times New Roman" w:hAnsi="Times New Roman" w:cs="Times New Roman"/>
          <w:sz w:val="24"/>
          <w:szCs w:val="24"/>
        </w:rPr>
        <w:t xml:space="preserve"> while also measuring changes in nutrient movement and microbial abundance. Our experimental set-up will consist of 20, 300 ml septum topped glass jars filled with an approximately 4 cm layer of sediment collected from a local, man-made pond. The sediment samples will be run through a 250 </w:t>
      </w:r>
      <w:proofErr w:type="spellStart"/>
      <w:r w:rsidR="005E182F" w:rsidRPr="00375BE0">
        <w:rPr>
          <w:rFonts w:ascii="Times New Roman" w:hAnsi="Times New Roman" w:cs="Times New Roman"/>
          <w:sz w:val="24"/>
          <w:szCs w:val="24"/>
        </w:rPr>
        <w:t>μm</w:t>
      </w:r>
      <w:proofErr w:type="spellEnd"/>
      <w:r w:rsidR="005E182F" w:rsidRPr="00375BE0">
        <w:rPr>
          <w:rFonts w:ascii="Times New Roman" w:hAnsi="Times New Roman" w:cs="Times New Roman"/>
          <w:sz w:val="24"/>
          <w:szCs w:val="24"/>
        </w:rPr>
        <w:t xml:space="preserve"> mesh sieve to remove any terrestrial leaf litter particles and </w:t>
      </w:r>
      <w:proofErr w:type="spellStart"/>
      <w:r w:rsidR="005E182F" w:rsidRPr="00375BE0">
        <w:rPr>
          <w:rFonts w:ascii="Times New Roman" w:hAnsi="Times New Roman" w:cs="Times New Roman"/>
          <w:sz w:val="24"/>
          <w:szCs w:val="24"/>
        </w:rPr>
        <w:t>macroinvertebrates</w:t>
      </w:r>
      <w:proofErr w:type="spellEnd"/>
      <w:r w:rsidR="005E182F" w:rsidRPr="00375BE0">
        <w:rPr>
          <w:rFonts w:ascii="Times New Roman" w:hAnsi="Times New Roman" w:cs="Times New Roman"/>
          <w:sz w:val="24"/>
          <w:szCs w:val="24"/>
        </w:rPr>
        <w:t xml:space="preserve"> that may be present. </w:t>
      </w:r>
      <w:r w:rsidR="006431DE" w:rsidRPr="00375BE0">
        <w:rPr>
          <w:rFonts w:ascii="Times New Roman" w:hAnsi="Times New Roman" w:cs="Times New Roman"/>
          <w:sz w:val="24"/>
          <w:szCs w:val="24"/>
        </w:rPr>
        <w:t>The jars’ remaining volume</w:t>
      </w:r>
      <w:r w:rsidR="005E182F" w:rsidRPr="00375BE0">
        <w:rPr>
          <w:rFonts w:ascii="Times New Roman" w:hAnsi="Times New Roman" w:cs="Times New Roman"/>
          <w:sz w:val="24"/>
          <w:szCs w:val="24"/>
        </w:rPr>
        <w:t xml:space="preserve"> will be filled with pond water</w:t>
      </w:r>
      <w:r w:rsidR="00C218BB">
        <w:rPr>
          <w:rFonts w:ascii="Times New Roman" w:hAnsi="Times New Roman" w:cs="Times New Roman"/>
          <w:sz w:val="24"/>
          <w:szCs w:val="24"/>
        </w:rPr>
        <w:t xml:space="preserve"> from</w:t>
      </w:r>
      <w:r w:rsidR="005E182F" w:rsidRPr="00375BE0">
        <w:rPr>
          <w:rFonts w:ascii="Times New Roman" w:hAnsi="Times New Roman" w:cs="Times New Roman"/>
          <w:sz w:val="24"/>
          <w:szCs w:val="24"/>
        </w:rPr>
        <w:t xml:space="preserve"> samples</w:t>
      </w:r>
      <w:r w:rsidR="001B5DA0">
        <w:rPr>
          <w:rFonts w:ascii="Times New Roman" w:hAnsi="Times New Roman" w:cs="Times New Roman"/>
          <w:sz w:val="24"/>
          <w:szCs w:val="24"/>
        </w:rPr>
        <w:t xml:space="preserve"> collected</w:t>
      </w:r>
      <w:r w:rsidR="006431DE" w:rsidRPr="00375BE0">
        <w:rPr>
          <w:rFonts w:ascii="Times New Roman" w:hAnsi="Times New Roman" w:cs="Times New Roman"/>
          <w:sz w:val="24"/>
          <w:szCs w:val="24"/>
        </w:rPr>
        <w:t xml:space="preserve"> at the time of </w:t>
      </w:r>
      <w:r w:rsidR="001B5DA0">
        <w:rPr>
          <w:rFonts w:ascii="Times New Roman" w:hAnsi="Times New Roman" w:cs="Times New Roman"/>
          <w:sz w:val="24"/>
          <w:szCs w:val="24"/>
        </w:rPr>
        <w:t xml:space="preserve">initial </w:t>
      </w:r>
      <w:r w:rsidR="005E182F" w:rsidRPr="00375BE0">
        <w:rPr>
          <w:rFonts w:ascii="Times New Roman" w:hAnsi="Times New Roman" w:cs="Times New Roman"/>
          <w:sz w:val="24"/>
          <w:szCs w:val="24"/>
        </w:rPr>
        <w:t>sediment sample</w:t>
      </w:r>
      <w:r w:rsidR="006431DE" w:rsidRPr="00375BE0">
        <w:rPr>
          <w:rFonts w:ascii="Times New Roman" w:hAnsi="Times New Roman" w:cs="Times New Roman"/>
          <w:sz w:val="24"/>
          <w:szCs w:val="24"/>
        </w:rPr>
        <w:t xml:space="preserve"> </w:t>
      </w:r>
      <w:r w:rsidR="005E182F" w:rsidRPr="00375BE0">
        <w:rPr>
          <w:rFonts w:ascii="Times New Roman" w:hAnsi="Times New Roman" w:cs="Times New Roman"/>
          <w:sz w:val="24"/>
          <w:szCs w:val="24"/>
        </w:rPr>
        <w:t xml:space="preserve">collection. </w:t>
      </w:r>
    </w:p>
    <w:p w14:paraId="75A398F9" w14:textId="77777777" w:rsidR="005E182F" w:rsidRPr="00375BE0" w:rsidRDefault="005E182F" w:rsidP="00B750CF">
      <w:pPr>
        <w:spacing w:line="240" w:lineRule="auto"/>
        <w:ind w:firstLine="720"/>
        <w:rPr>
          <w:rFonts w:ascii="Times New Roman" w:hAnsi="Times New Roman" w:cs="Times New Roman"/>
          <w:sz w:val="24"/>
          <w:szCs w:val="24"/>
        </w:rPr>
      </w:pPr>
      <w:r w:rsidRPr="00375BE0">
        <w:rPr>
          <w:rFonts w:ascii="Times New Roman" w:hAnsi="Times New Roman" w:cs="Times New Roman"/>
          <w:sz w:val="24"/>
          <w:szCs w:val="24"/>
        </w:rPr>
        <w:t>To create the terrestrial leaf litter treatments, 0.5 mg of senescent tulip poplar leaf disks will be added to the sediment s</w:t>
      </w:r>
      <w:r w:rsidR="006431DE" w:rsidRPr="00375BE0">
        <w:rPr>
          <w:rFonts w:ascii="Times New Roman" w:hAnsi="Times New Roman" w:cs="Times New Roman"/>
          <w:sz w:val="24"/>
          <w:szCs w:val="24"/>
        </w:rPr>
        <w:t>urface of the treatment jars. To ensure that the mass of organic matter remains consistent between the treatments,</w:t>
      </w:r>
      <w:r w:rsidRPr="00375BE0">
        <w:rPr>
          <w:rFonts w:ascii="Times New Roman" w:hAnsi="Times New Roman" w:cs="Times New Roman"/>
          <w:sz w:val="24"/>
          <w:szCs w:val="24"/>
        </w:rPr>
        <w:t xml:space="preserve"> the control jars (no leaf litter) will receive suffici</w:t>
      </w:r>
      <w:r w:rsidR="006431DE" w:rsidRPr="00375BE0">
        <w:rPr>
          <w:rFonts w:ascii="Times New Roman" w:hAnsi="Times New Roman" w:cs="Times New Roman"/>
          <w:sz w:val="24"/>
          <w:szCs w:val="24"/>
        </w:rPr>
        <w:t>ent siev</w:t>
      </w:r>
      <w:r w:rsidR="00A84445" w:rsidRPr="00375BE0">
        <w:rPr>
          <w:rFonts w:ascii="Times New Roman" w:hAnsi="Times New Roman" w:cs="Times New Roman"/>
          <w:sz w:val="24"/>
          <w:szCs w:val="24"/>
        </w:rPr>
        <w:t>ed pond sediment equal to the</w:t>
      </w:r>
      <w:r w:rsidRPr="00375BE0">
        <w:rPr>
          <w:rFonts w:ascii="Times New Roman" w:hAnsi="Times New Roman" w:cs="Times New Roman"/>
          <w:sz w:val="24"/>
          <w:szCs w:val="24"/>
        </w:rPr>
        <w:t xml:space="preserve"> m</w:t>
      </w:r>
      <w:r w:rsidR="006431DE" w:rsidRPr="00375BE0">
        <w:rPr>
          <w:rFonts w:ascii="Times New Roman" w:hAnsi="Times New Roman" w:cs="Times New Roman"/>
          <w:sz w:val="24"/>
          <w:szCs w:val="24"/>
        </w:rPr>
        <w:t>ass of organic matter added by</w:t>
      </w:r>
      <w:r w:rsidRPr="00375BE0">
        <w:rPr>
          <w:rFonts w:ascii="Times New Roman" w:hAnsi="Times New Roman" w:cs="Times New Roman"/>
          <w:sz w:val="24"/>
          <w:szCs w:val="24"/>
        </w:rPr>
        <w:t xml:space="preserve"> the leaves.</w:t>
      </w:r>
    </w:p>
    <w:p w14:paraId="20308C2F" w14:textId="77777777" w:rsidR="005E182F" w:rsidRPr="00375BE0" w:rsidRDefault="005E182F" w:rsidP="00B750CF">
      <w:pPr>
        <w:spacing w:line="240" w:lineRule="auto"/>
        <w:ind w:firstLine="720"/>
        <w:rPr>
          <w:rFonts w:ascii="Times New Roman" w:hAnsi="Times New Roman" w:cs="Times New Roman"/>
          <w:sz w:val="24"/>
          <w:szCs w:val="24"/>
        </w:rPr>
      </w:pPr>
      <w:r w:rsidRPr="00375BE0">
        <w:rPr>
          <w:rFonts w:ascii="Times New Roman" w:hAnsi="Times New Roman" w:cs="Times New Roman"/>
          <w:sz w:val="24"/>
          <w:szCs w:val="24"/>
        </w:rPr>
        <w:t>The nutrient addition treatme</w:t>
      </w:r>
      <w:r w:rsidR="009C1343" w:rsidRPr="00375BE0">
        <w:rPr>
          <w:rFonts w:ascii="Times New Roman" w:hAnsi="Times New Roman" w:cs="Times New Roman"/>
          <w:sz w:val="24"/>
          <w:szCs w:val="24"/>
        </w:rPr>
        <w:t>nt will be created by adding NO</w:t>
      </w:r>
      <w:r w:rsidR="009C1343" w:rsidRPr="00375BE0">
        <w:rPr>
          <w:rFonts w:ascii="Cambria Math" w:hAnsi="Cambria Math" w:cs="Cambria Math"/>
          <w:sz w:val="24"/>
          <w:szCs w:val="24"/>
        </w:rPr>
        <w:t>₃</w:t>
      </w:r>
      <w:r w:rsidR="009C1343" w:rsidRPr="00375BE0">
        <w:rPr>
          <w:rFonts w:ascii="Times New Roman" w:hAnsi="Times New Roman" w:cs="Times New Roman"/>
          <w:sz w:val="24"/>
          <w:szCs w:val="24"/>
        </w:rPr>
        <w:t xml:space="preserve"> </w:t>
      </w:r>
      <w:r w:rsidRPr="00375BE0">
        <w:rPr>
          <w:rFonts w:ascii="Times New Roman" w:hAnsi="Times New Roman" w:cs="Times New Roman"/>
          <w:sz w:val="24"/>
          <w:szCs w:val="24"/>
        </w:rPr>
        <w:t>and PO</w:t>
      </w:r>
      <w:r w:rsidR="009C1343" w:rsidRPr="00375BE0">
        <w:rPr>
          <w:rFonts w:ascii="Cambria Math" w:hAnsi="Cambria Math" w:cs="Cambria Math"/>
          <w:sz w:val="24"/>
          <w:szCs w:val="24"/>
        </w:rPr>
        <w:t>₄</w:t>
      </w:r>
      <w:r w:rsidR="00C218BB">
        <w:rPr>
          <w:rFonts w:ascii="Times New Roman" w:hAnsi="Times New Roman" w:cs="Times New Roman"/>
          <w:sz w:val="24"/>
          <w:szCs w:val="24"/>
        </w:rPr>
        <w:t xml:space="preserve"> to the desired treatment jars until the water concentration of the jars is</w:t>
      </w:r>
      <w:r w:rsidRPr="00375BE0">
        <w:rPr>
          <w:rFonts w:ascii="Times New Roman" w:hAnsi="Times New Roman" w:cs="Times New Roman"/>
          <w:sz w:val="24"/>
          <w:szCs w:val="24"/>
        </w:rPr>
        <w:t xml:space="preserve"> twice the concentration measured in the original water sa</w:t>
      </w:r>
      <w:r w:rsidR="00C218BB">
        <w:rPr>
          <w:rFonts w:ascii="Times New Roman" w:hAnsi="Times New Roman" w:cs="Times New Roman"/>
          <w:sz w:val="24"/>
          <w:szCs w:val="24"/>
        </w:rPr>
        <w:t xml:space="preserve">mples from the pond. The control treatments, those without added nutrients, will remain unaltered. </w:t>
      </w:r>
      <w:r w:rsidRPr="00375BE0">
        <w:rPr>
          <w:rFonts w:ascii="Times New Roman" w:hAnsi="Times New Roman" w:cs="Times New Roman"/>
          <w:sz w:val="24"/>
          <w:szCs w:val="24"/>
        </w:rPr>
        <w:t>The terrestrial leaf litter and nutrient treatments will be replicated 5 times and crossed in a complete factorial design (Table 1).</w:t>
      </w:r>
    </w:p>
    <w:p w14:paraId="017EA724" w14:textId="77777777" w:rsidR="005E182F" w:rsidRPr="00875F6D" w:rsidRDefault="005E182F" w:rsidP="00B750CF">
      <w:pPr>
        <w:spacing w:line="240" w:lineRule="auto"/>
        <w:rPr>
          <w:rFonts w:cs="Times New Roman"/>
          <w:sz w:val="24"/>
          <w:szCs w:val="24"/>
        </w:rPr>
      </w:pPr>
      <w:r w:rsidRPr="00875F6D">
        <w:rPr>
          <w:rFonts w:cs="Times New Roman"/>
          <w:sz w:val="24"/>
          <w:szCs w:val="24"/>
        </w:rPr>
        <w:t>Table 1. Experimental design of the proposed complete factorial experiment. Rows indicate the levels of the terrestrial leaf litter treatment, columns indicate the levels of the nutrient addition treatment</w:t>
      </w:r>
      <w:r w:rsidR="00F50116" w:rsidRPr="00875F6D">
        <w:rPr>
          <w:rFonts w:cs="Times New Roman"/>
          <w:sz w:val="24"/>
          <w:szCs w:val="24"/>
        </w:rPr>
        <w:t>,</w:t>
      </w:r>
      <w:r w:rsidRPr="00875F6D">
        <w:rPr>
          <w:rFonts w:cs="Times New Roman"/>
          <w:sz w:val="24"/>
          <w:szCs w:val="24"/>
        </w:rPr>
        <w:t xml:space="preserve"> and the cells indicate the number of replicate jars in each treatment combination.</w:t>
      </w:r>
    </w:p>
    <w:p w14:paraId="72DECF2A" w14:textId="77777777" w:rsidR="005E182F" w:rsidRPr="00875F6D" w:rsidRDefault="005E182F" w:rsidP="00B750CF">
      <w:pPr>
        <w:spacing w:line="240" w:lineRule="auto"/>
        <w:rPr>
          <w:rFonts w:cs="Times New Roman"/>
          <w:sz w:val="24"/>
          <w:szCs w:val="24"/>
        </w:rPr>
      </w:pPr>
      <w:r w:rsidRPr="00875F6D">
        <w:rPr>
          <w:rFonts w:cs="Times New Roman"/>
          <w:sz w:val="24"/>
          <w:szCs w:val="24"/>
        </w:rPr>
        <w:tab/>
      </w:r>
      <w:r w:rsidR="00F50116" w:rsidRPr="00875F6D">
        <w:rPr>
          <w:rFonts w:cs="Times New Roman"/>
          <w:sz w:val="24"/>
          <w:szCs w:val="24"/>
        </w:rPr>
        <w:tab/>
      </w:r>
      <w:r w:rsidR="00F50116" w:rsidRPr="00875F6D">
        <w:rPr>
          <w:rFonts w:cs="Times New Roman"/>
          <w:sz w:val="24"/>
          <w:szCs w:val="24"/>
        </w:rPr>
        <w:tab/>
      </w:r>
      <w:r w:rsidR="00F50116" w:rsidRPr="00875F6D">
        <w:rPr>
          <w:rFonts w:cs="Times New Roman"/>
          <w:sz w:val="24"/>
          <w:szCs w:val="24"/>
        </w:rPr>
        <w:tab/>
      </w:r>
      <w:r w:rsidRPr="00875F6D">
        <w:rPr>
          <w:rFonts w:cs="Times New Roman"/>
          <w:sz w:val="24"/>
          <w:szCs w:val="24"/>
        </w:rPr>
        <w:t>Ambient Nutrients</w:t>
      </w:r>
      <w:r w:rsidRPr="00875F6D">
        <w:rPr>
          <w:rFonts w:cs="Times New Roman"/>
          <w:sz w:val="24"/>
          <w:szCs w:val="24"/>
        </w:rPr>
        <w:tab/>
        <w:t>N + P Addition</w:t>
      </w:r>
    </w:p>
    <w:p w14:paraId="68BE7C36" w14:textId="77777777" w:rsidR="005E182F" w:rsidRPr="00875F6D" w:rsidRDefault="005E182F" w:rsidP="00B750CF">
      <w:pPr>
        <w:spacing w:line="240" w:lineRule="auto"/>
        <w:rPr>
          <w:rFonts w:cs="Times New Roman"/>
          <w:sz w:val="24"/>
          <w:szCs w:val="24"/>
        </w:rPr>
      </w:pPr>
      <w:r w:rsidRPr="00875F6D">
        <w:rPr>
          <w:rFonts w:cs="Times New Roman"/>
          <w:sz w:val="24"/>
          <w:szCs w:val="24"/>
        </w:rPr>
        <w:t>No Terrestrial Litter</w:t>
      </w:r>
      <w:r w:rsidRPr="00875F6D">
        <w:rPr>
          <w:rFonts w:cs="Times New Roman"/>
          <w:sz w:val="24"/>
          <w:szCs w:val="24"/>
        </w:rPr>
        <w:tab/>
      </w:r>
      <w:r w:rsidR="00F50116" w:rsidRPr="00875F6D">
        <w:rPr>
          <w:rFonts w:cs="Times New Roman"/>
          <w:sz w:val="24"/>
          <w:szCs w:val="24"/>
        </w:rPr>
        <w:tab/>
      </w:r>
      <w:r w:rsidR="00F50116" w:rsidRPr="00875F6D">
        <w:rPr>
          <w:rFonts w:cs="Times New Roman"/>
          <w:sz w:val="24"/>
          <w:szCs w:val="24"/>
        </w:rPr>
        <w:tab/>
      </w:r>
      <w:r w:rsidRPr="00875F6D">
        <w:rPr>
          <w:rFonts w:cs="Times New Roman"/>
          <w:sz w:val="24"/>
          <w:szCs w:val="24"/>
        </w:rPr>
        <w:t>5</w:t>
      </w:r>
      <w:r w:rsidRPr="00875F6D">
        <w:rPr>
          <w:rFonts w:cs="Times New Roman"/>
          <w:sz w:val="24"/>
          <w:szCs w:val="24"/>
        </w:rPr>
        <w:tab/>
      </w:r>
      <w:r w:rsidR="00F50116" w:rsidRPr="00875F6D">
        <w:rPr>
          <w:rFonts w:cs="Times New Roman"/>
          <w:sz w:val="24"/>
          <w:szCs w:val="24"/>
        </w:rPr>
        <w:tab/>
      </w:r>
      <w:r w:rsidR="00F50116" w:rsidRPr="00875F6D">
        <w:rPr>
          <w:rFonts w:cs="Times New Roman"/>
          <w:sz w:val="24"/>
          <w:szCs w:val="24"/>
        </w:rPr>
        <w:tab/>
      </w:r>
      <w:r w:rsidRPr="00875F6D">
        <w:rPr>
          <w:rFonts w:cs="Times New Roman"/>
          <w:sz w:val="24"/>
          <w:szCs w:val="24"/>
        </w:rPr>
        <w:t>5</w:t>
      </w:r>
    </w:p>
    <w:p w14:paraId="6EB01608" w14:textId="77777777" w:rsidR="005E182F" w:rsidRPr="00875F6D" w:rsidRDefault="005E182F" w:rsidP="00B750CF">
      <w:pPr>
        <w:spacing w:line="240" w:lineRule="auto"/>
        <w:rPr>
          <w:rFonts w:cs="Times New Roman"/>
          <w:sz w:val="24"/>
          <w:szCs w:val="24"/>
        </w:rPr>
      </w:pPr>
      <w:r w:rsidRPr="00875F6D">
        <w:rPr>
          <w:rFonts w:cs="Times New Roman"/>
          <w:sz w:val="24"/>
          <w:szCs w:val="24"/>
        </w:rPr>
        <w:t>Terrestrial Litter Addition</w:t>
      </w:r>
      <w:r w:rsidRPr="00875F6D">
        <w:rPr>
          <w:rFonts w:cs="Times New Roman"/>
          <w:sz w:val="24"/>
          <w:szCs w:val="24"/>
        </w:rPr>
        <w:tab/>
      </w:r>
      <w:r w:rsidR="00F50116" w:rsidRPr="00875F6D">
        <w:rPr>
          <w:rFonts w:cs="Times New Roman"/>
          <w:sz w:val="24"/>
          <w:szCs w:val="24"/>
        </w:rPr>
        <w:tab/>
      </w:r>
      <w:r w:rsidRPr="00875F6D">
        <w:rPr>
          <w:rFonts w:cs="Times New Roman"/>
          <w:sz w:val="24"/>
          <w:szCs w:val="24"/>
        </w:rPr>
        <w:t>5</w:t>
      </w:r>
      <w:r w:rsidRPr="00875F6D">
        <w:rPr>
          <w:rFonts w:cs="Times New Roman"/>
          <w:sz w:val="24"/>
          <w:szCs w:val="24"/>
        </w:rPr>
        <w:tab/>
      </w:r>
      <w:r w:rsidR="00F50116" w:rsidRPr="00875F6D">
        <w:rPr>
          <w:rFonts w:cs="Times New Roman"/>
          <w:sz w:val="24"/>
          <w:szCs w:val="24"/>
        </w:rPr>
        <w:tab/>
      </w:r>
      <w:r w:rsidR="00F50116" w:rsidRPr="00875F6D">
        <w:rPr>
          <w:rFonts w:cs="Times New Roman"/>
          <w:sz w:val="24"/>
          <w:szCs w:val="24"/>
        </w:rPr>
        <w:tab/>
      </w:r>
      <w:r w:rsidRPr="00875F6D">
        <w:rPr>
          <w:rFonts w:cs="Times New Roman"/>
          <w:sz w:val="24"/>
          <w:szCs w:val="24"/>
        </w:rPr>
        <w:t>5</w:t>
      </w:r>
    </w:p>
    <w:p w14:paraId="744A18C1" w14:textId="77777777" w:rsidR="005E182F" w:rsidRPr="00375BE0" w:rsidRDefault="005E182F" w:rsidP="00B750CF">
      <w:pPr>
        <w:spacing w:line="240" w:lineRule="auto"/>
        <w:rPr>
          <w:rFonts w:ascii="Times New Roman" w:hAnsi="Times New Roman" w:cs="Times New Roman"/>
          <w:sz w:val="24"/>
          <w:szCs w:val="24"/>
        </w:rPr>
      </w:pPr>
    </w:p>
    <w:p w14:paraId="59A49B06" w14:textId="77777777" w:rsidR="005E182F" w:rsidRPr="00375BE0" w:rsidRDefault="005E182F" w:rsidP="00B750CF">
      <w:pPr>
        <w:spacing w:line="240" w:lineRule="auto"/>
        <w:rPr>
          <w:rFonts w:ascii="Times New Roman" w:hAnsi="Times New Roman" w:cs="Times New Roman"/>
          <w:sz w:val="24"/>
          <w:szCs w:val="24"/>
        </w:rPr>
      </w:pPr>
      <w:r w:rsidRPr="00375BE0">
        <w:rPr>
          <w:rFonts w:ascii="Times New Roman" w:hAnsi="Times New Roman" w:cs="Times New Roman"/>
          <w:sz w:val="24"/>
          <w:szCs w:val="24"/>
        </w:rPr>
        <w:t>To evaluate the effect of terrestrial leaf litter on the nutrient and microbial dynamics of the system</w:t>
      </w:r>
      <w:r w:rsidR="00B750CF">
        <w:rPr>
          <w:rFonts w:ascii="Times New Roman" w:hAnsi="Times New Roman" w:cs="Times New Roman"/>
          <w:sz w:val="24"/>
          <w:szCs w:val="24"/>
        </w:rPr>
        <w:t>,</w:t>
      </w:r>
      <w:r w:rsidRPr="00375BE0">
        <w:rPr>
          <w:rFonts w:ascii="Times New Roman" w:hAnsi="Times New Roman" w:cs="Times New Roman"/>
          <w:sz w:val="24"/>
          <w:szCs w:val="24"/>
        </w:rPr>
        <w:t xml:space="preserve"> we will measure changes in five response variables:</w:t>
      </w:r>
    </w:p>
    <w:p w14:paraId="1ADC1936" w14:textId="77777777" w:rsidR="005E182F" w:rsidRPr="00375BE0" w:rsidRDefault="005E182F" w:rsidP="00B750CF">
      <w:pPr>
        <w:spacing w:line="240" w:lineRule="auto"/>
        <w:rPr>
          <w:rFonts w:ascii="Times New Roman" w:hAnsi="Times New Roman" w:cs="Times New Roman"/>
          <w:sz w:val="24"/>
          <w:szCs w:val="24"/>
        </w:rPr>
      </w:pPr>
      <w:r w:rsidRPr="00375BE0">
        <w:rPr>
          <w:rFonts w:ascii="Times New Roman" w:hAnsi="Times New Roman" w:cs="Times New Roman"/>
          <w:sz w:val="24"/>
          <w:szCs w:val="24"/>
        </w:rPr>
        <w:t>1)</w:t>
      </w:r>
      <w:r w:rsidRPr="00375BE0">
        <w:rPr>
          <w:rFonts w:ascii="Times New Roman" w:hAnsi="Times New Roman" w:cs="Times New Roman"/>
          <w:sz w:val="24"/>
          <w:szCs w:val="24"/>
        </w:rPr>
        <w:tab/>
      </w:r>
      <w:proofErr w:type="gramStart"/>
      <w:r w:rsidRPr="00375BE0">
        <w:rPr>
          <w:rFonts w:ascii="Times New Roman" w:hAnsi="Times New Roman" w:cs="Times New Roman"/>
          <w:sz w:val="24"/>
          <w:szCs w:val="24"/>
        </w:rPr>
        <w:t>inorganic</w:t>
      </w:r>
      <w:proofErr w:type="gramEnd"/>
      <w:r w:rsidRPr="00375BE0">
        <w:rPr>
          <w:rFonts w:ascii="Times New Roman" w:hAnsi="Times New Roman" w:cs="Times New Roman"/>
          <w:sz w:val="24"/>
          <w:szCs w:val="24"/>
        </w:rPr>
        <w:t xml:space="preserve"> nitrogen (NO</w:t>
      </w:r>
      <w:r w:rsidRPr="006E5950">
        <w:rPr>
          <w:rFonts w:ascii="Times New Roman" w:hAnsi="Times New Roman" w:cs="Times New Roman"/>
          <w:sz w:val="24"/>
          <w:szCs w:val="24"/>
          <w:vertAlign w:val="subscript"/>
        </w:rPr>
        <w:t>3</w:t>
      </w:r>
      <w:r w:rsidRPr="00375BE0">
        <w:rPr>
          <w:rFonts w:ascii="Times New Roman" w:hAnsi="Times New Roman" w:cs="Times New Roman"/>
          <w:sz w:val="24"/>
          <w:szCs w:val="24"/>
        </w:rPr>
        <w:t xml:space="preserve"> and NH</w:t>
      </w:r>
      <w:r w:rsidRPr="006E5950">
        <w:rPr>
          <w:rFonts w:ascii="Times New Roman" w:hAnsi="Times New Roman" w:cs="Times New Roman"/>
          <w:sz w:val="24"/>
          <w:szCs w:val="24"/>
          <w:vertAlign w:val="subscript"/>
        </w:rPr>
        <w:t>4</w:t>
      </w:r>
      <w:r w:rsidRPr="00375BE0">
        <w:rPr>
          <w:rFonts w:ascii="Times New Roman" w:hAnsi="Times New Roman" w:cs="Times New Roman"/>
          <w:sz w:val="24"/>
          <w:szCs w:val="24"/>
        </w:rPr>
        <w:t xml:space="preserve">) and soluble reactive phosphorus flux, </w:t>
      </w:r>
    </w:p>
    <w:p w14:paraId="08BFF2E7" w14:textId="77777777" w:rsidR="005E182F" w:rsidRPr="00375BE0" w:rsidRDefault="005E182F" w:rsidP="00B750CF">
      <w:pPr>
        <w:spacing w:line="240" w:lineRule="auto"/>
        <w:rPr>
          <w:rFonts w:ascii="Times New Roman" w:hAnsi="Times New Roman" w:cs="Times New Roman"/>
          <w:sz w:val="24"/>
          <w:szCs w:val="24"/>
        </w:rPr>
      </w:pPr>
      <w:r w:rsidRPr="00375BE0">
        <w:rPr>
          <w:rFonts w:ascii="Times New Roman" w:hAnsi="Times New Roman" w:cs="Times New Roman"/>
          <w:sz w:val="24"/>
          <w:szCs w:val="24"/>
        </w:rPr>
        <w:t>2)</w:t>
      </w:r>
      <w:r w:rsidRPr="00375BE0">
        <w:rPr>
          <w:rFonts w:ascii="Times New Roman" w:hAnsi="Times New Roman" w:cs="Times New Roman"/>
          <w:sz w:val="24"/>
          <w:szCs w:val="24"/>
        </w:rPr>
        <w:tab/>
      </w:r>
      <w:proofErr w:type="gramStart"/>
      <w:r w:rsidRPr="00375BE0">
        <w:rPr>
          <w:rFonts w:ascii="Times New Roman" w:hAnsi="Times New Roman" w:cs="Times New Roman"/>
          <w:sz w:val="24"/>
          <w:szCs w:val="24"/>
        </w:rPr>
        <w:t>microbial</w:t>
      </w:r>
      <w:proofErr w:type="gramEnd"/>
      <w:r w:rsidRPr="00375BE0">
        <w:rPr>
          <w:rFonts w:ascii="Times New Roman" w:hAnsi="Times New Roman" w:cs="Times New Roman"/>
          <w:sz w:val="24"/>
          <w:szCs w:val="24"/>
        </w:rPr>
        <w:t xml:space="preserve"> respiration (measured as sediment oxygen demand), </w:t>
      </w:r>
    </w:p>
    <w:p w14:paraId="46D649EE" w14:textId="77777777" w:rsidR="005E182F" w:rsidRPr="00375BE0" w:rsidRDefault="005E182F" w:rsidP="00B750CF">
      <w:pPr>
        <w:spacing w:line="240" w:lineRule="auto"/>
        <w:rPr>
          <w:rFonts w:ascii="Times New Roman" w:hAnsi="Times New Roman" w:cs="Times New Roman"/>
          <w:sz w:val="24"/>
          <w:szCs w:val="24"/>
        </w:rPr>
      </w:pPr>
      <w:r w:rsidRPr="00375BE0">
        <w:rPr>
          <w:rFonts w:ascii="Times New Roman" w:hAnsi="Times New Roman" w:cs="Times New Roman"/>
          <w:sz w:val="24"/>
          <w:szCs w:val="24"/>
        </w:rPr>
        <w:t>3)</w:t>
      </w:r>
      <w:r w:rsidRPr="00375BE0">
        <w:rPr>
          <w:rFonts w:ascii="Times New Roman" w:hAnsi="Times New Roman" w:cs="Times New Roman"/>
          <w:sz w:val="24"/>
          <w:szCs w:val="24"/>
        </w:rPr>
        <w:tab/>
      </w:r>
      <w:proofErr w:type="gramStart"/>
      <w:r w:rsidRPr="00375BE0">
        <w:rPr>
          <w:rFonts w:ascii="Times New Roman" w:hAnsi="Times New Roman" w:cs="Times New Roman"/>
          <w:sz w:val="24"/>
          <w:szCs w:val="24"/>
        </w:rPr>
        <w:t>dissolved</w:t>
      </w:r>
      <w:proofErr w:type="gramEnd"/>
      <w:r w:rsidRPr="00375BE0">
        <w:rPr>
          <w:rFonts w:ascii="Times New Roman" w:hAnsi="Times New Roman" w:cs="Times New Roman"/>
          <w:sz w:val="24"/>
          <w:szCs w:val="24"/>
        </w:rPr>
        <w:t xml:space="preserve"> organic matter flux (measured as near UV and visible light absorbance), </w:t>
      </w:r>
    </w:p>
    <w:p w14:paraId="25DF0A47" w14:textId="77777777" w:rsidR="005E182F" w:rsidRPr="00375BE0" w:rsidRDefault="005E182F" w:rsidP="00B750CF">
      <w:pPr>
        <w:spacing w:line="240" w:lineRule="auto"/>
        <w:rPr>
          <w:rFonts w:ascii="Times New Roman" w:hAnsi="Times New Roman" w:cs="Times New Roman"/>
          <w:sz w:val="24"/>
          <w:szCs w:val="24"/>
        </w:rPr>
      </w:pPr>
      <w:r w:rsidRPr="00375BE0">
        <w:rPr>
          <w:rFonts w:ascii="Times New Roman" w:hAnsi="Times New Roman" w:cs="Times New Roman"/>
          <w:sz w:val="24"/>
          <w:szCs w:val="24"/>
        </w:rPr>
        <w:t>4)</w:t>
      </w:r>
      <w:r w:rsidRPr="00375BE0">
        <w:rPr>
          <w:rFonts w:ascii="Times New Roman" w:hAnsi="Times New Roman" w:cs="Times New Roman"/>
          <w:sz w:val="24"/>
          <w:szCs w:val="24"/>
        </w:rPr>
        <w:tab/>
      </w:r>
      <w:proofErr w:type="gramStart"/>
      <w:r w:rsidRPr="00375BE0">
        <w:rPr>
          <w:rFonts w:ascii="Times New Roman" w:hAnsi="Times New Roman" w:cs="Times New Roman"/>
          <w:sz w:val="24"/>
          <w:szCs w:val="24"/>
        </w:rPr>
        <w:t>bacterial</w:t>
      </w:r>
      <w:proofErr w:type="gramEnd"/>
      <w:r w:rsidRPr="00375BE0">
        <w:rPr>
          <w:rFonts w:ascii="Times New Roman" w:hAnsi="Times New Roman" w:cs="Times New Roman"/>
          <w:sz w:val="24"/>
          <w:szCs w:val="24"/>
        </w:rPr>
        <w:t xml:space="preserve"> abundance, and </w:t>
      </w:r>
    </w:p>
    <w:p w14:paraId="7899FEF6" w14:textId="2CF51524" w:rsidR="005E182F" w:rsidRPr="00375BE0" w:rsidRDefault="005E182F" w:rsidP="00B750CF">
      <w:pPr>
        <w:spacing w:line="240" w:lineRule="auto"/>
        <w:rPr>
          <w:rFonts w:ascii="Times New Roman" w:hAnsi="Times New Roman" w:cs="Times New Roman"/>
          <w:sz w:val="24"/>
          <w:szCs w:val="24"/>
        </w:rPr>
      </w:pPr>
      <w:r w:rsidRPr="00375BE0">
        <w:rPr>
          <w:rFonts w:ascii="Times New Roman" w:hAnsi="Times New Roman" w:cs="Times New Roman"/>
          <w:sz w:val="24"/>
          <w:szCs w:val="24"/>
        </w:rPr>
        <w:t>5)</w:t>
      </w:r>
      <w:r w:rsidRPr="00375BE0">
        <w:rPr>
          <w:rFonts w:ascii="Times New Roman" w:hAnsi="Times New Roman" w:cs="Times New Roman"/>
          <w:sz w:val="24"/>
          <w:szCs w:val="24"/>
        </w:rPr>
        <w:tab/>
      </w:r>
      <w:proofErr w:type="gramStart"/>
      <w:r w:rsidRPr="00375BE0">
        <w:rPr>
          <w:rFonts w:ascii="Times New Roman" w:hAnsi="Times New Roman" w:cs="Times New Roman"/>
          <w:sz w:val="24"/>
          <w:szCs w:val="24"/>
        </w:rPr>
        <w:t>fungal</w:t>
      </w:r>
      <w:proofErr w:type="gramEnd"/>
      <w:r w:rsidRPr="00375BE0">
        <w:rPr>
          <w:rFonts w:ascii="Times New Roman" w:hAnsi="Times New Roman" w:cs="Times New Roman"/>
          <w:sz w:val="24"/>
          <w:szCs w:val="24"/>
        </w:rPr>
        <w:t xml:space="preserve"> biomass</w:t>
      </w:r>
      <w:r w:rsidR="006E5950">
        <w:rPr>
          <w:rFonts w:ascii="Times New Roman" w:hAnsi="Times New Roman" w:cs="Times New Roman"/>
          <w:sz w:val="24"/>
          <w:szCs w:val="24"/>
        </w:rPr>
        <w:t xml:space="preserve"> (estimated from </w:t>
      </w:r>
      <w:proofErr w:type="spellStart"/>
      <w:r w:rsidR="006E5950">
        <w:rPr>
          <w:rFonts w:ascii="Times New Roman" w:hAnsi="Times New Roman" w:cs="Times New Roman"/>
          <w:sz w:val="24"/>
          <w:szCs w:val="24"/>
        </w:rPr>
        <w:t>ergosterol</w:t>
      </w:r>
      <w:proofErr w:type="spellEnd"/>
      <w:r w:rsidR="006E5950">
        <w:rPr>
          <w:rFonts w:ascii="Times New Roman" w:hAnsi="Times New Roman" w:cs="Times New Roman"/>
          <w:sz w:val="24"/>
          <w:szCs w:val="24"/>
        </w:rPr>
        <w:t xml:space="preserve"> extraction)</w:t>
      </w:r>
      <w:r w:rsidRPr="00375BE0">
        <w:rPr>
          <w:rFonts w:ascii="Times New Roman" w:hAnsi="Times New Roman" w:cs="Times New Roman"/>
          <w:sz w:val="24"/>
          <w:szCs w:val="24"/>
        </w:rPr>
        <w:t>.</w:t>
      </w:r>
    </w:p>
    <w:p w14:paraId="46D713E9" w14:textId="36612CDA" w:rsidR="005E182F" w:rsidRPr="00375BE0" w:rsidRDefault="005E182F" w:rsidP="00B750CF">
      <w:pPr>
        <w:spacing w:line="240" w:lineRule="auto"/>
        <w:rPr>
          <w:rFonts w:ascii="Times New Roman" w:hAnsi="Times New Roman" w:cs="Times New Roman"/>
          <w:sz w:val="24"/>
          <w:szCs w:val="24"/>
        </w:rPr>
      </w:pPr>
      <w:r w:rsidRPr="00375BE0">
        <w:rPr>
          <w:rFonts w:ascii="Times New Roman" w:hAnsi="Times New Roman" w:cs="Times New Roman"/>
          <w:sz w:val="24"/>
          <w:szCs w:val="24"/>
        </w:rPr>
        <w:tab/>
        <w:t xml:space="preserve">Sediment samples will be collected from a local, man-made pond with an Ekman dredge. Once back at the lab, the sediment samples will be run through a 250 </w:t>
      </w:r>
      <w:proofErr w:type="spellStart"/>
      <w:r w:rsidRPr="00375BE0">
        <w:rPr>
          <w:rFonts w:ascii="Times New Roman" w:hAnsi="Times New Roman" w:cs="Times New Roman"/>
          <w:sz w:val="24"/>
          <w:szCs w:val="24"/>
        </w:rPr>
        <w:t>μm</w:t>
      </w:r>
      <w:proofErr w:type="spellEnd"/>
      <w:r w:rsidRPr="00375BE0">
        <w:rPr>
          <w:rFonts w:ascii="Times New Roman" w:hAnsi="Times New Roman" w:cs="Times New Roman"/>
          <w:sz w:val="24"/>
          <w:szCs w:val="24"/>
        </w:rPr>
        <w:t xml:space="preserve"> sieve to remove any terrestrial leaf litter particles and </w:t>
      </w:r>
      <w:proofErr w:type="spellStart"/>
      <w:r w:rsidRPr="00375BE0">
        <w:rPr>
          <w:rFonts w:ascii="Times New Roman" w:hAnsi="Times New Roman" w:cs="Times New Roman"/>
          <w:sz w:val="24"/>
          <w:szCs w:val="24"/>
        </w:rPr>
        <w:t>macroinvertebrates</w:t>
      </w:r>
      <w:proofErr w:type="spellEnd"/>
      <w:r w:rsidRPr="00375BE0">
        <w:rPr>
          <w:rFonts w:ascii="Times New Roman" w:hAnsi="Times New Roman" w:cs="Times New Roman"/>
          <w:sz w:val="24"/>
          <w:szCs w:val="24"/>
        </w:rPr>
        <w:t xml:space="preserve"> that may be present. Next, 300 ml septum topped glass jars will be filled with </w:t>
      </w:r>
      <w:r w:rsidR="001B5DA0">
        <w:rPr>
          <w:rFonts w:ascii="Times New Roman" w:hAnsi="Times New Roman" w:cs="Times New Roman"/>
          <w:sz w:val="24"/>
          <w:szCs w:val="24"/>
        </w:rPr>
        <w:t xml:space="preserve">a </w:t>
      </w:r>
      <w:r w:rsidR="006E5950">
        <w:rPr>
          <w:rFonts w:ascii="Times New Roman" w:hAnsi="Times New Roman" w:cs="Times New Roman"/>
          <w:sz w:val="24"/>
          <w:szCs w:val="24"/>
        </w:rPr>
        <w:t>4</w:t>
      </w:r>
      <w:r w:rsidRPr="00375BE0">
        <w:rPr>
          <w:rFonts w:ascii="Times New Roman" w:hAnsi="Times New Roman" w:cs="Times New Roman"/>
          <w:sz w:val="24"/>
          <w:szCs w:val="24"/>
        </w:rPr>
        <w:t xml:space="preserve"> cm </w:t>
      </w:r>
      <w:r w:rsidR="001B5DA0">
        <w:rPr>
          <w:rFonts w:ascii="Times New Roman" w:hAnsi="Times New Roman" w:cs="Times New Roman"/>
          <w:sz w:val="24"/>
          <w:szCs w:val="24"/>
        </w:rPr>
        <w:t>layer of the sieved sediment.</w:t>
      </w:r>
      <w:r w:rsidR="006E5950">
        <w:rPr>
          <w:rFonts w:ascii="Times New Roman" w:hAnsi="Times New Roman" w:cs="Times New Roman"/>
          <w:sz w:val="24"/>
          <w:szCs w:val="24"/>
        </w:rPr>
        <w:t xml:space="preserve"> </w:t>
      </w:r>
      <w:r w:rsidR="001B5DA0">
        <w:rPr>
          <w:rFonts w:ascii="Times New Roman" w:hAnsi="Times New Roman" w:cs="Times New Roman"/>
          <w:sz w:val="24"/>
          <w:szCs w:val="24"/>
        </w:rPr>
        <w:t xml:space="preserve">The jars’ remaining </w:t>
      </w:r>
      <w:r w:rsidR="001B5DA0">
        <w:rPr>
          <w:rFonts w:ascii="Times New Roman" w:hAnsi="Times New Roman" w:cs="Times New Roman"/>
          <w:sz w:val="24"/>
          <w:szCs w:val="24"/>
        </w:rPr>
        <w:lastRenderedPageBreak/>
        <w:t xml:space="preserve">volume </w:t>
      </w:r>
      <w:r w:rsidRPr="00375BE0">
        <w:rPr>
          <w:rFonts w:ascii="Times New Roman" w:hAnsi="Times New Roman" w:cs="Times New Roman"/>
          <w:sz w:val="24"/>
          <w:szCs w:val="24"/>
        </w:rPr>
        <w:t xml:space="preserve">will be filled using the pond water samples collected with a Van-Dorn sampler simultaneously with the sediment sample. </w:t>
      </w:r>
    </w:p>
    <w:p w14:paraId="312F48FA" w14:textId="6AE65EA2" w:rsidR="00D15A80" w:rsidRPr="00D15A80" w:rsidRDefault="001B5DA0" w:rsidP="00D15A80">
      <w:pPr>
        <w:spacing w:line="240" w:lineRule="auto"/>
        <w:ind w:firstLine="720"/>
        <w:rPr>
          <w:rFonts w:ascii="Times New Roman" w:hAnsi="Times New Roman" w:cs="Times New Roman"/>
          <w:sz w:val="24"/>
          <w:szCs w:val="24"/>
        </w:rPr>
      </w:pPr>
      <w:r>
        <w:rPr>
          <w:rFonts w:ascii="Times New Roman" w:hAnsi="Times New Roman" w:cs="Times New Roman"/>
          <w:sz w:val="24"/>
          <w:szCs w:val="24"/>
        </w:rPr>
        <w:t>T</w:t>
      </w:r>
      <w:r w:rsidR="005E182F" w:rsidRPr="00375BE0">
        <w:rPr>
          <w:rFonts w:ascii="Times New Roman" w:hAnsi="Times New Roman" w:cs="Times New Roman"/>
          <w:sz w:val="24"/>
          <w:szCs w:val="24"/>
        </w:rPr>
        <w:t xml:space="preserve">he </w:t>
      </w:r>
      <w:r>
        <w:rPr>
          <w:rFonts w:ascii="Times New Roman" w:hAnsi="Times New Roman" w:cs="Times New Roman"/>
          <w:sz w:val="24"/>
          <w:szCs w:val="24"/>
        </w:rPr>
        <w:t xml:space="preserve">previously described </w:t>
      </w:r>
      <w:r w:rsidR="005E182F" w:rsidRPr="00375BE0">
        <w:rPr>
          <w:rFonts w:ascii="Times New Roman" w:hAnsi="Times New Roman" w:cs="Times New Roman"/>
          <w:sz w:val="24"/>
          <w:szCs w:val="24"/>
        </w:rPr>
        <w:t>treatments will be applied to the jars</w:t>
      </w:r>
      <w:r>
        <w:rPr>
          <w:rFonts w:ascii="Times New Roman" w:hAnsi="Times New Roman" w:cs="Times New Roman"/>
          <w:sz w:val="24"/>
          <w:szCs w:val="24"/>
        </w:rPr>
        <w:t>. Following the treatments, t</w:t>
      </w:r>
      <w:r w:rsidR="005E182F" w:rsidRPr="00375BE0">
        <w:rPr>
          <w:rFonts w:ascii="Times New Roman" w:hAnsi="Times New Roman" w:cs="Times New Roman"/>
          <w:sz w:val="24"/>
          <w:szCs w:val="24"/>
        </w:rPr>
        <w:t>he sample jars will be incubated</w:t>
      </w:r>
      <w:r>
        <w:rPr>
          <w:rFonts w:ascii="Times New Roman" w:hAnsi="Times New Roman" w:cs="Times New Roman"/>
          <w:sz w:val="24"/>
          <w:szCs w:val="24"/>
        </w:rPr>
        <w:t>, uncovered</w:t>
      </w:r>
      <w:r w:rsidR="005E182F" w:rsidRPr="00375BE0">
        <w:rPr>
          <w:rFonts w:ascii="Times New Roman" w:hAnsi="Times New Roman" w:cs="Times New Roman"/>
          <w:sz w:val="24"/>
          <w:szCs w:val="24"/>
        </w:rPr>
        <w:t xml:space="preserve"> at a constant temperature in darkness for 6 weeks. </w:t>
      </w:r>
      <w:r w:rsidR="00B2593C">
        <w:rPr>
          <w:rFonts w:ascii="Times New Roman" w:hAnsi="Times New Roman" w:cs="Times New Roman"/>
          <w:sz w:val="24"/>
          <w:szCs w:val="24"/>
        </w:rPr>
        <w:t>For the first week t</w:t>
      </w:r>
      <w:r w:rsidR="005E182F" w:rsidRPr="00375BE0">
        <w:rPr>
          <w:rFonts w:ascii="Times New Roman" w:hAnsi="Times New Roman" w:cs="Times New Roman"/>
          <w:sz w:val="24"/>
          <w:szCs w:val="24"/>
        </w:rPr>
        <w:t>he jars will</w:t>
      </w:r>
      <w:r w:rsidR="00B2593C">
        <w:rPr>
          <w:rFonts w:ascii="Times New Roman" w:hAnsi="Times New Roman" w:cs="Times New Roman"/>
          <w:sz w:val="24"/>
          <w:szCs w:val="24"/>
        </w:rPr>
        <w:t xml:space="preserve"> </w:t>
      </w:r>
      <w:r w:rsidR="005E182F" w:rsidRPr="00375BE0">
        <w:rPr>
          <w:rFonts w:ascii="Times New Roman" w:hAnsi="Times New Roman" w:cs="Times New Roman"/>
          <w:sz w:val="24"/>
          <w:szCs w:val="24"/>
        </w:rPr>
        <w:t xml:space="preserve">be </w:t>
      </w:r>
      <w:r w:rsidR="00B2593C">
        <w:rPr>
          <w:rFonts w:ascii="Times New Roman" w:hAnsi="Times New Roman" w:cs="Times New Roman"/>
          <w:sz w:val="24"/>
          <w:szCs w:val="24"/>
        </w:rPr>
        <w:t>sampled daily,</w:t>
      </w:r>
      <w:r w:rsidR="005E182F" w:rsidRPr="00375BE0">
        <w:rPr>
          <w:rFonts w:ascii="Times New Roman" w:hAnsi="Times New Roman" w:cs="Times New Roman"/>
          <w:sz w:val="24"/>
          <w:szCs w:val="24"/>
        </w:rPr>
        <w:t xml:space="preserve"> and</w:t>
      </w:r>
      <w:r w:rsidR="00B2593C">
        <w:rPr>
          <w:rFonts w:ascii="Times New Roman" w:hAnsi="Times New Roman" w:cs="Times New Roman"/>
          <w:sz w:val="24"/>
          <w:szCs w:val="24"/>
        </w:rPr>
        <w:t xml:space="preserve"> then</w:t>
      </w:r>
      <w:r w:rsidR="005E182F" w:rsidRPr="00375BE0">
        <w:rPr>
          <w:rFonts w:ascii="Times New Roman" w:hAnsi="Times New Roman" w:cs="Times New Roman"/>
          <w:sz w:val="24"/>
          <w:szCs w:val="24"/>
        </w:rPr>
        <w:t xml:space="preserve"> weekly for the remaining 5 weeks. During each sampling event</w:t>
      </w:r>
      <w:r w:rsidR="00B2593C">
        <w:rPr>
          <w:rFonts w:ascii="Times New Roman" w:hAnsi="Times New Roman" w:cs="Times New Roman"/>
          <w:sz w:val="24"/>
          <w:szCs w:val="24"/>
        </w:rPr>
        <w:t>,</w:t>
      </w:r>
      <w:r w:rsidR="005E182F" w:rsidRPr="00375BE0">
        <w:rPr>
          <w:rFonts w:ascii="Times New Roman" w:hAnsi="Times New Roman" w:cs="Times New Roman"/>
          <w:sz w:val="24"/>
          <w:szCs w:val="24"/>
        </w:rPr>
        <w:t xml:space="preserve"> 25 ml of water will be removed from the jar and filtered thro</w:t>
      </w:r>
      <w:r w:rsidR="00397A42">
        <w:rPr>
          <w:rFonts w:ascii="Times New Roman" w:hAnsi="Times New Roman" w:cs="Times New Roman"/>
          <w:sz w:val="24"/>
          <w:szCs w:val="24"/>
        </w:rPr>
        <w:t xml:space="preserve">ugh a 0.7 </w:t>
      </w:r>
      <w:proofErr w:type="spellStart"/>
      <w:r w:rsidR="00397A42">
        <w:rPr>
          <w:rFonts w:ascii="Times New Roman" w:hAnsi="Times New Roman" w:cs="Times New Roman"/>
          <w:sz w:val="24"/>
          <w:szCs w:val="24"/>
        </w:rPr>
        <w:t>μm</w:t>
      </w:r>
      <w:proofErr w:type="spellEnd"/>
      <w:r w:rsidR="00397A42">
        <w:rPr>
          <w:rFonts w:ascii="Times New Roman" w:hAnsi="Times New Roman" w:cs="Times New Roman"/>
          <w:sz w:val="24"/>
          <w:szCs w:val="24"/>
        </w:rPr>
        <w:t xml:space="preserve"> glass fiber filter.</w:t>
      </w:r>
      <w:r w:rsidR="005E182F" w:rsidRPr="00375BE0">
        <w:rPr>
          <w:rFonts w:ascii="Times New Roman" w:hAnsi="Times New Roman" w:cs="Times New Roman"/>
          <w:sz w:val="24"/>
          <w:szCs w:val="24"/>
        </w:rPr>
        <w:t xml:space="preserve"> </w:t>
      </w:r>
      <w:r w:rsidR="006E5950">
        <w:rPr>
          <w:rFonts w:ascii="Times New Roman" w:hAnsi="Times New Roman" w:cs="Times New Roman"/>
          <w:sz w:val="24"/>
          <w:szCs w:val="24"/>
        </w:rPr>
        <w:t>One</w:t>
      </w:r>
      <w:r w:rsidR="005E182F" w:rsidRPr="00375BE0">
        <w:rPr>
          <w:rFonts w:ascii="Times New Roman" w:hAnsi="Times New Roman" w:cs="Times New Roman"/>
          <w:sz w:val="24"/>
          <w:szCs w:val="24"/>
        </w:rPr>
        <w:t xml:space="preserve"> ml of the water will be used to measure absorbance from 250 - 900 nm </w:t>
      </w:r>
      <w:r w:rsidR="00397A42">
        <w:rPr>
          <w:rFonts w:ascii="Times New Roman" w:hAnsi="Times New Roman" w:cs="Times New Roman"/>
          <w:sz w:val="24"/>
          <w:szCs w:val="24"/>
        </w:rPr>
        <w:t xml:space="preserve">on a </w:t>
      </w:r>
      <w:proofErr w:type="spellStart"/>
      <w:r w:rsidR="00397A42">
        <w:rPr>
          <w:rFonts w:ascii="Times New Roman" w:hAnsi="Times New Roman" w:cs="Times New Roman"/>
          <w:sz w:val="24"/>
          <w:szCs w:val="24"/>
        </w:rPr>
        <w:t>Nanopore</w:t>
      </w:r>
      <w:proofErr w:type="spellEnd"/>
      <w:r w:rsidR="00397A42">
        <w:rPr>
          <w:rFonts w:ascii="Times New Roman" w:hAnsi="Times New Roman" w:cs="Times New Roman"/>
          <w:sz w:val="24"/>
          <w:szCs w:val="24"/>
        </w:rPr>
        <w:t xml:space="preserve"> Spectrophotometer, while t</w:t>
      </w:r>
      <w:r w:rsidR="005E182F" w:rsidRPr="00375BE0">
        <w:rPr>
          <w:rFonts w:ascii="Times New Roman" w:hAnsi="Times New Roman" w:cs="Times New Roman"/>
          <w:sz w:val="24"/>
          <w:szCs w:val="24"/>
        </w:rPr>
        <w:t xml:space="preserve">he remaining 24 ml will be frozen for nutrient analysis at Virginia Commonwealth University. A 5 ml sample will be filtered onto a black membrane filter (0.2 </w:t>
      </w:r>
      <w:proofErr w:type="spellStart"/>
      <w:r w:rsidR="005E182F" w:rsidRPr="00375BE0">
        <w:rPr>
          <w:rFonts w:ascii="Times New Roman" w:hAnsi="Times New Roman" w:cs="Times New Roman"/>
          <w:sz w:val="24"/>
          <w:szCs w:val="24"/>
        </w:rPr>
        <w:t>μm</w:t>
      </w:r>
      <w:proofErr w:type="spellEnd"/>
      <w:r w:rsidR="005E182F" w:rsidRPr="00375BE0">
        <w:rPr>
          <w:rFonts w:ascii="Times New Roman" w:hAnsi="Times New Roman" w:cs="Times New Roman"/>
          <w:sz w:val="24"/>
          <w:szCs w:val="24"/>
        </w:rPr>
        <w:t xml:space="preserve">) and stained with a fluorescent nuclear stain (DAPI) for quantification of bacterial abundance. Bacteria will be counted on the stained filters using an </w:t>
      </w:r>
      <w:proofErr w:type="spellStart"/>
      <w:r w:rsidR="005E182F" w:rsidRPr="00375BE0">
        <w:rPr>
          <w:rFonts w:ascii="Times New Roman" w:hAnsi="Times New Roman" w:cs="Times New Roman"/>
          <w:sz w:val="24"/>
          <w:szCs w:val="24"/>
        </w:rPr>
        <w:t>epifluorescent</w:t>
      </w:r>
      <w:proofErr w:type="spellEnd"/>
      <w:r w:rsidR="005E182F" w:rsidRPr="00375BE0">
        <w:rPr>
          <w:rFonts w:ascii="Times New Roman" w:hAnsi="Times New Roman" w:cs="Times New Roman"/>
          <w:sz w:val="24"/>
          <w:szCs w:val="24"/>
        </w:rPr>
        <w:t xml:space="preserve"> microscope. In order to quantify sediment oxygen demand, we will refill the jars with pond water and then se</w:t>
      </w:r>
      <w:r w:rsidR="00397A42">
        <w:rPr>
          <w:rFonts w:ascii="Times New Roman" w:hAnsi="Times New Roman" w:cs="Times New Roman"/>
          <w:sz w:val="24"/>
          <w:szCs w:val="24"/>
        </w:rPr>
        <w:t>al them without an airspace using</w:t>
      </w:r>
      <w:r w:rsidR="005E182F" w:rsidRPr="00375BE0">
        <w:rPr>
          <w:rFonts w:ascii="Times New Roman" w:hAnsi="Times New Roman" w:cs="Times New Roman"/>
          <w:sz w:val="24"/>
          <w:szCs w:val="24"/>
        </w:rPr>
        <w:t xml:space="preserve"> a septum top lid.  After 1, 3, and 6 hours of dark incubation, a 15 ml sample will be extracted from the jar using a glass syringe. Pond water will be simultaneously introduced to the jars with a second syringe while the samples are taken so that air will not be introduced into the jars during sample extraction. The oxygen content of each sample will be determined using the Winkler titration method (Carpenter </w:t>
      </w:r>
      <w:r w:rsidR="00580024">
        <w:rPr>
          <w:rFonts w:ascii="Times New Roman" w:hAnsi="Times New Roman" w:cs="Times New Roman"/>
          <w:sz w:val="24"/>
          <w:szCs w:val="24"/>
        </w:rPr>
        <w:t>1965</w:t>
      </w:r>
      <w:r w:rsidR="005E182F" w:rsidRPr="00375BE0">
        <w:rPr>
          <w:rFonts w:ascii="Times New Roman" w:hAnsi="Times New Roman" w:cs="Times New Roman"/>
          <w:sz w:val="24"/>
          <w:szCs w:val="24"/>
        </w:rPr>
        <w:t xml:space="preserve">) and the sediment oxygen demand will be calculated as the change in oxygen concentration of the water over time. At the conclusion of the 6 weeks, fungal biomass on the terrestrial leaf litter discs will be measured by extracting </w:t>
      </w:r>
      <w:proofErr w:type="spellStart"/>
      <w:r w:rsidR="005E182F" w:rsidRPr="00375BE0">
        <w:rPr>
          <w:rFonts w:ascii="Times New Roman" w:hAnsi="Times New Roman" w:cs="Times New Roman"/>
          <w:sz w:val="24"/>
          <w:szCs w:val="24"/>
        </w:rPr>
        <w:t>ergosterol</w:t>
      </w:r>
      <w:proofErr w:type="spellEnd"/>
      <w:r w:rsidR="005E182F" w:rsidRPr="00375BE0">
        <w:rPr>
          <w:rFonts w:ascii="Times New Roman" w:hAnsi="Times New Roman" w:cs="Times New Roman"/>
          <w:sz w:val="24"/>
          <w:szCs w:val="24"/>
        </w:rPr>
        <w:t xml:space="preserve"> (a fungi specific molecule) in methanol. </w:t>
      </w:r>
      <w:proofErr w:type="gramStart"/>
      <w:r w:rsidR="005E182F" w:rsidRPr="00375BE0">
        <w:rPr>
          <w:rFonts w:ascii="Times New Roman" w:hAnsi="Times New Roman" w:cs="Times New Roman"/>
          <w:sz w:val="24"/>
          <w:szCs w:val="24"/>
        </w:rPr>
        <w:t xml:space="preserve">The extracted </w:t>
      </w:r>
      <w:proofErr w:type="spellStart"/>
      <w:r w:rsidR="005E182F" w:rsidRPr="00375BE0">
        <w:rPr>
          <w:rFonts w:ascii="Times New Roman" w:hAnsi="Times New Roman" w:cs="Times New Roman"/>
          <w:sz w:val="24"/>
          <w:szCs w:val="24"/>
        </w:rPr>
        <w:t>ergosterol</w:t>
      </w:r>
      <w:proofErr w:type="spellEnd"/>
      <w:r w:rsidR="005E182F" w:rsidRPr="00375BE0">
        <w:rPr>
          <w:rFonts w:ascii="Times New Roman" w:hAnsi="Times New Roman" w:cs="Times New Roman"/>
          <w:sz w:val="24"/>
          <w:szCs w:val="24"/>
        </w:rPr>
        <w:t xml:space="preserve"> concentration will be measured by an outside laboratory</w:t>
      </w:r>
      <w:proofErr w:type="gramEnd"/>
      <w:r w:rsidR="005E182F" w:rsidRPr="00375BE0">
        <w:rPr>
          <w:rFonts w:ascii="Times New Roman" w:hAnsi="Times New Roman" w:cs="Times New Roman"/>
          <w:sz w:val="24"/>
          <w:szCs w:val="24"/>
        </w:rPr>
        <w:t>.</w:t>
      </w:r>
      <w:r w:rsidR="00D15A80">
        <w:rPr>
          <w:rFonts w:ascii="Times New Roman" w:hAnsi="Times New Roman" w:cs="Times New Roman"/>
          <w:sz w:val="24"/>
          <w:szCs w:val="24"/>
        </w:rPr>
        <w:t xml:space="preserve"> The data we collect will be useful for developing a quantitative understanding of the way that man-made ponds alter the processing of inorganic nutrients and organic matter. This understanding will allow for better landscape nutrient management in regions with abundant man-made ponds like Virginia.</w:t>
      </w:r>
    </w:p>
    <w:p w14:paraId="20C056DB" w14:textId="7701B59C" w:rsidR="00B750CF" w:rsidRPr="00375BE0" w:rsidRDefault="007A56BC" w:rsidP="00B750CF">
      <w:pPr>
        <w:spacing w:line="240" w:lineRule="auto"/>
        <w:ind w:firstLine="720"/>
        <w:rPr>
          <w:rFonts w:ascii="Times New Roman" w:hAnsi="Times New Roman" w:cs="Times New Roman"/>
          <w:sz w:val="24"/>
          <w:szCs w:val="24"/>
        </w:rPr>
      </w:pPr>
      <w:bookmarkStart w:id="12" w:name="_GoBack"/>
      <w:bookmarkEnd w:id="12"/>
      <w:r w:rsidRPr="00375BE0">
        <w:rPr>
          <w:rFonts w:ascii="Times New Roman" w:hAnsi="Times New Roman" w:cs="Times New Roman"/>
          <w:sz w:val="24"/>
          <w:szCs w:val="24"/>
        </w:rPr>
        <w:t>In our proposed timeline, we</w:t>
      </w:r>
      <w:r w:rsidR="00383A8A" w:rsidRPr="00375BE0">
        <w:rPr>
          <w:rFonts w:ascii="Times New Roman" w:hAnsi="Times New Roman" w:cs="Times New Roman"/>
          <w:sz w:val="24"/>
          <w:szCs w:val="24"/>
        </w:rPr>
        <w:t xml:space="preserve"> plan</w:t>
      </w:r>
      <w:r w:rsidRPr="00375BE0">
        <w:rPr>
          <w:rFonts w:ascii="Times New Roman" w:hAnsi="Times New Roman" w:cs="Times New Roman"/>
          <w:sz w:val="24"/>
          <w:szCs w:val="24"/>
        </w:rPr>
        <w:t xml:space="preserve"> to begin sediment and pond water sample collection and creation of treatments in early June </w:t>
      </w:r>
      <w:r w:rsidR="00383A8A" w:rsidRPr="00375BE0">
        <w:rPr>
          <w:rFonts w:ascii="Times New Roman" w:hAnsi="Times New Roman" w:cs="Times New Roman"/>
          <w:sz w:val="24"/>
          <w:szCs w:val="24"/>
        </w:rPr>
        <w:t>2014. By late</w:t>
      </w:r>
      <w:r w:rsidRPr="00375BE0">
        <w:rPr>
          <w:rFonts w:ascii="Times New Roman" w:hAnsi="Times New Roman" w:cs="Times New Roman"/>
          <w:sz w:val="24"/>
          <w:szCs w:val="24"/>
        </w:rPr>
        <w:t xml:space="preserve"> June/</w:t>
      </w:r>
      <w:r w:rsidR="00383A8A" w:rsidRPr="00375BE0">
        <w:rPr>
          <w:rFonts w:ascii="Times New Roman" w:hAnsi="Times New Roman" w:cs="Times New Roman"/>
          <w:sz w:val="24"/>
          <w:szCs w:val="24"/>
        </w:rPr>
        <w:t xml:space="preserve"> </w:t>
      </w:r>
      <w:r w:rsidRPr="00375BE0">
        <w:rPr>
          <w:rFonts w:ascii="Times New Roman" w:hAnsi="Times New Roman" w:cs="Times New Roman"/>
          <w:sz w:val="24"/>
          <w:szCs w:val="24"/>
        </w:rPr>
        <w:t>ear</w:t>
      </w:r>
      <w:r w:rsidR="00383A8A" w:rsidRPr="00375BE0">
        <w:rPr>
          <w:rFonts w:ascii="Times New Roman" w:hAnsi="Times New Roman" w:cs="Times New Roman"/>
          <w:sz w:val="24"/>
          <w:szCs w:val="24"/>
        </w:rPr>
        <w:t xml:space="preserve">ly July, we will collect the </w:t>
      </w:r>
      <w:r w:rsidR="00580024">
        <w:rPr>
          <w:rFonts w:ascii="Times New Roman" w:hAnsi="Times New Roman" w:cs="Times New Roman"/>
          <w:sz w:val="24"/>
          <w:szCs w:val="24"/>
        </w:rPr>
        <w:t>sediment oxygen demand</w:t>
      </w:r>
      <w:r w:rsidR="00383A8A" w:rsidRPr="00375BE0">
        <w:rPr>
          <w:rFonts w:ascii="Times New Roman" w:hAnsi="Times New Roman" w:cs="Times New Roman"/>
          <w:sz w:val="24"/>
          <w:szCs w:val="24"/>
        </w:rPr>
        <w:t xml:space="preserve"> and ab</w:t>
      </w:r>
      <w:r w:rsidR="007E25D4" w:rsidRPr="00375BE0">
        <w:rPr>
          <w:rFonts w:ascii="Times New Roman" w:hAnsi="Times New Roman" w:cs="Times New Roman"/>
          <w:sz w:val="24"/>
          <w:szCs w:val="24"/>
        </w:rPr>
        <w:t>sorbance</w:t>
      </w:r>
      <w:r w:rsidR="006D76DE" w:rsidRPr="00375BE0">
        <w:rPr>
          <w:rFonts w:ascii="Times New Roman" w:hAnsi="Times New Roman" w:cs="Times New Roman"/>
          <w:sz w:val="24"/>
          <w:szCs w:val="24"/>
        </w:rPr>
        <w:t xml:space="preserve"> samples’</w:t>
      </w:r>
      <w:r w:rsidR="007E25D4" w:rsidRPr="00375BE0">
        <w:rPr>
          <w:rFonts w:ascii="Times New Roman" w:hAnsi="Times New Roman" w:cs="Times New Roman"/>
          <w:sz w:val="24"/>
          <w:szCs w:val="24"/>
        </w:rPr>
        <w:t xml:space="preserve"> data. In the fall,</w:t>
      </w:r>
      <w:r w:rsidR="006D76DE" w:rsidRPr="00375BE0">
        <w:rPr>
          <w:rFonts w:ascii="Times New Roman" w:hAnsi="Times New Roman" w:cs="Times New Roman"/>
          <w:sz w:val="24"/>
          <w:szCs w:val="24"/>
        </w:rPr>
        <w:t xml:space="preserve"> bacterial abundance data will be collected and</w:t>
      </w:r>
      <w:r w:rsidR="00383A8A" w:rsidRPr="00375BE0">
        <w:rPr>
          <w:rFonts w:ascii="Times New Roman" w:hAnsi="Times New Roman" w:cs="Times New Roman"/>
          <w:sz w:val="24"/>
          <w:szCs w:val="24"/>
        </w:rPr>
        <w:t xml:space="preserve"> nutrient and </w:t>
      </w:r>
      <w:proofErr w:type="spellStart"/>
      <w:r w:rsidR="00383A8A" w:rsidRPr="00375BE0">
        <w:rPr>
          <w:rFonts w:ascii="Times New Roman" w:hAnsi="Times New Roman" w:cs="Times New Roman"/>
          <w:sz w:val="24"/>
          <w:szCs w:val="24"/>
        </w:rPr>
        <w:t>ergosterol</w:t>
      </w:r>
      <w:proofErr w:type="spellEnd"/>
      <w:r w:rsidR="00383A8A" w:rsidRPr="00375BE0">
        <w:rPr>
          <w:rFonts w:ascii="Times New Roman" w:hAnsi="Times New Roman" w:cs="Times New Roman"/>
          <w:sz w:val="24"/>
          <w:szCs w:val="24"/>
        </w:rPr>
        <w:t xml:space="preserve"> samples will be</w:t>
      </w:r>
      <w:r w:rsidR="006D76DE" w:rsidRPr="00375BE0">
        <w:rPr>
          <w:rFonts w:ascii="Times New Roman" w:hAnsi="Times New Roman" w:cs="Times New Roman"/>
          <w:sz w:val="24"/>
          <w:szCs w:val="24"/>
        </w:rPr>
        <w:t xml:space="preserve"> </w:t>
      </w:r>
      <w:r w:rsidR="00383A8A" w:rsidRPr="00375BE0">
        <w:rPr>
          <w:rFonts w:ascii="Times New Roman" w:hAnsi="Times New Roman" w:cs="Times New Roman"/>
          <w:sz w:val="24"/>
          <w:szCs w:val="24"/>
        </w:rPr>
        <w:t>sent for analysis</w:t>
      </w:r>
      <w:r w:rsidR="007E25D4" w:rsidRPr="00375BE0">
        <w:rPr>
          <w:rFonts w:ascii="Times New Roman" w:hAnsi="Times New Roman" w:cs="Times New Roman"/>
          <w:sz w:val="24"/>
          <w:szCs w:val="24"/>
        </w:rPr>
        <w:t>. During the winter of 2014/2015, the data will be analyzed and the manuscript</w:t>
      </w:r>
      <w:r w:rsidR="006D76DE" w:rsidRPr="00375BE0">
        <w:rPr>
          <w:rFonts w:ascii="Times New Roman" w:hAnsi="Times New Roman" w:cs="Times New Roman"/>
          <w:sz w:val="24"/>
          <w:szCs w:val="24"/>
        </w:rPr>
        <w:t xml:space="preserve"> </w:t>
      </w:r>
      <w:r w:rsidR="00580024">
        <w:rPr>
          <w:rFonts w:ascii="Times New Roman" w:hAnsi="Times New Roman" w:cs="Times New Roman"/>
          <w:sz w:val="24"/>
          <w:szCs w:val="24"/>
        </w:rPr>
        <w:t>describing</w:t>
      </w:r>
      <w:r w:rsidR="006D76DE" w:rsidRPr="00375BE0">
        <w:rPr>
          <w:rFonts w:ascii="Times New Roman" w:hAnsi="Times New Roman" w:cs="Times New Roman"/>
          <w:sz w:val="24"/>
          <w:szCs w:val="24"/>
        </w:rPr>
        <w:t xml:space="preserve"> our findings</w:t>
      </w:r>
      <w:r w:rsidR="007E25D4" w:rsidRPr="00375BE0">
        <w:rPr>
          <w:rFonts w:ascii="Times New Roman" w:hAnsi="Times New Roman" w:cs="Times New Roman"/>
          <w:sz w:val="24"/>
          <w:szCs w:val="24"/>
        </w:rPr>
        <w:t xml:space="preserve"> will be prepared. In the spring of 2015, the manuscript </w:t>
      </w:r>
      <w:r w:rsidR="006D76DE" w:rsidRPr="00375BE0">
        <w:rPr>
          <w:rFonts w:ascii="Times New Roman" w:hAnsi="Times New Roman" w:cs="Times New Roman"/>
          <w:sz w:val="24"/>
          <w:szCs w:val="24"/>
        </w:rPr>
        <w:t xml:space="preserve">will be finalized and </w:t>
      </w:r>
      <w:r w:rsidR="00580024">
        <w:rPr>
          <w:rFonts w:ascii="Times New Roman" w:hAnsi="Times New Roman" w:cs="Times New Roman"/>
          <w:sz w:val="24"/>
          <w:szCs w:val="24"/>
        </w:rPr>
        <w:t xml:space="preserve">we will prepare our results for presentation at a national professional meeting (The </w:t>
      </w:r>
      <w:r w:rsidR="006D76DE" w:rsidRPr="00375BE0">
        <w:rPr>
          <w:rFonts w:ascii="Times New Roman" w:hAnsi="Times New Roman" w:cs="Times New Roman"/>
          <w:sz w:val="24"/>
          <w:szCs w:val="24"/>
        </w:rPr>
        <w:t>S</w:t>
      </w:r>
      <w:r w:rsidR="00580024">
        <w:rPr>
          <w:rFonts w:ascii="Times New Roman" w:hAnsi="Times New Roman" w:cs="Times New Roman"/>
          <w:sz w:val="24"/>
          <w:szCs w:val="24"/>
        </w:rPr>
        <w:t xml:space="preserve">ociety for </w:t>
      </w:r>
      <w:r w:rsidR="006D76DE" w:rsidRPr="00375BE0">
        <w:rPr>
          <w:rFonts w:ascii="Times New Roman" w:hAnsi="Times New Roman" w:cs="Times New Roman"/>
          <w:sz w:val="24"/>
          <w:szCs w:val="24"/>
        </w:rPr>
        <w:t>F</w:t>
      </w:r>
      <w:r w:rsidR="00580024">
        <w:rPr>
          <w:rFonts w:ascii="Times New Roman" w:hAnsi="Times New Roman" w:cs="Times New Roman"/>
          <w:sz w:val="24"/>
          <w:szCs w:val="24"/>
        </w:rPr>
        <w:t xml:space="preserve">reshwater </w:t>
      </w:r>
      <w:r w:rsidR="006D76DE" w:rsidRPr="00375BE0">
        <w:rPr>
          <w:rFonts w:ascii="Times New Roman" w:hAnsi="Times New Roman" w:cs="Times New Roman"/>
          <w:sz w:val="24"/>
          <w:szCs w:val="24"/>
        </w:rPr>
        <w:t>S</w:t>
      </w:r>
      <w:r w:rsidR="00580024">
        <w:rPr>
          <w:rFonts w:ascii="Times New Roman" w:hAnsi="Times New Roman" w:cs="Times New Roman"/>
          <w:sz w:val="24"/>
          <w:szCs w:val="24"/>
        </w:rPr>
        <w:t>cience)</w:t>
      </w:r>
      <w:r w:rsidR="006D76DE" w:rsidRPr="00375BE0">
        <w:rPr>
          <w:rFonts w:ascii="Times New Roman" w:hAnsi="Times New Roman" w:cs="Times New Roman"/>
          <w:sz w:val="24"/>
          <w:szCs w:val="24"/>
        </w:rPr>
        <w:t>.</w:t>
      </w:r>
      <w:r w:rsidR="007E25D4" w:rsidRPr="00375BE0">
        <w:rPr>
          <w:rFonts w:ascii="Times New Roman" w:hAnsi="Times New Roman" w:cs="Times New Roman"/>
          <w:sz w:val="24"/>
          <w:szCs w:val="24"/>
        </w:rPr>
        <w:t xml:space="preserve"> </w:t>
      </w:r>
    </w:p>
    <w:p w14:paraId="6137578E" w14:textId="77777777" w:rsidR="00875F6D" w:rsidRPr="00872703" w:rsidRDefault="00875F6D" w:rsidP="00875F6D">
      <w:pPr>
        <w:widowControl w:val="0"/>
        <w:autoSpaceDE w:val="0"/>
        <w:autoSpaceDN w:val="0"/>
        <w:adjustRightInd w:val="0"/>
        <w:spacing w:after="0" w:line="240" w:lineRule="auto"/>
        <w:rPr>
          <w:rFonts w:ascii="Times New Roman" w:hAnsi="Times New Roman" w:cs="Times New Roman"/>
          <w:sz w:val="24"/>
          <w:szCs w:val="24"/>
        </w:rPr>
      </w:pPr>
      <w:r w:rsidRPr="00872703">
        <w:rPr>
          <w:rFonts w:ascii="Times New Roman" w:hAnsi="Times New Roman" w:cs="Times New Roman"/>
          <w:b/>
          <w:bCs/>
          <w:sz w:val="24"/>
          <w:szCs w:val="24"/>
        </w:rPr>
        <w:t>Project Budget                           </w:t>
      </w:r>
    </w:p>
    <w:tbl>
      <w:tblPr>
        <w:tblW w:w="0" w:type="auto"/>
        <w:tblBorders>
          <w:top w:val="nil"/>
          <w:left w:val="nil"/>
          <w:right w:val="nil"/>
        </w:tblBorders>
        <w:tblLayout w:type="fixed"/>
        <w:tblLook w:val="0000" w:firstRow="0" w:lastRow="0" w:firstColumn="0" w:lastColumn="0" w:noHBand="0" w:noVBand="0"/>
      </w:tblPr>
      <w:tblGrid>
        <w:gridCol w:w="6240"/>
        <w:gridCol w:w="2880"/>
      </w:tblGrid>
      <w:tr w:rsidR="00875F6D" w:rsidRPr="00872703" w14:paraId="57A5C680" w14:textId="77777777">
        <w:tblPrEx>
          <w:tblCellMar>
            <w:top w:w="0" w:type="dxa"/>
            <w:bottom w:w="0" w:type="dxa"/>
          </w:tblCellMar>
        </w:tblPrEx>
        <w:tc>
          <w:tcPr>
            <w:tcW w:w="6240" w:type="dxa"/>
            <w:tcBorders>
              <w:top w:val="single" w:sz="8" w:space="0" w:color="000000"/>
              <w:bottom w:val="single" w:sz="16" w:space="0" w:color="000000"/>
              <w:right w:val="single" w:sz="8" w:space="0" w:color="000000"/>
            </w:tcBorders>
            <w:tcMar>
              <w:top w:w="140" w:type="nil"/>
              <w:right w:w="140" w:type="nil"/>
            </w:tcMar>
            <w:vAlign w:val="center"/>
          </w:tcPr>
          <w:p w14:paraId="2326D5C1" w14:textId="77777777" w:rsidR="00875F6D" w:rsidRPr="00872703" w:rsidRDefault="00875F6D">
            <w:pPr>
              <w:widowControl w:val="0"/>
              <w:autoSpaceDE w:val="0"/>
              <w:autoSpaceDN w:val="0"/>
              <w:adjustRightInd w:val="0"/>
              <w:spacing w:after="0" w:line="240" w:lineRule="auto"/>
              <w:rPr>
                <w:rFonts w:ascii="Times New Roman" w:hAnsi="Times New Roman" w:cs="Times New Roman"/>
                <w:sz w:val="24"/>
                <w:szCs w:val="24"/>
              </w:rPr>
            </w:pPr>
            <w:r w:rsidRPr="00872703">
              <w:rPr>
                <w:rFonts w:ascii="Times New Roman" w:hAnsi="Times New Roman" w:cs="Times New Roman"/>
                <w:b/>
                <w:bCs/>
                <w:sz w:val="24"/>
                <w:szCs w:val="24"/>
              </w:rPr>
              <w:t>Item</w:t>
            </w:r>
          </w:p>
        </w:tc>
        <w:tc>
          <w:tcPr>
            <w:tcW w:w="2880" w:type="dxa"/>
            <w:tcBorders>
              <w:top w:val="single" w:sz="8" w:space="0" w:color="000000"/>
              <w:bottom w:val="single" w:sz="16" w:space="0" w:color="000000"/>
            </w:tcBorders>
            <w:tcMar>
              <w:top w:w="140" w:type="nil"/>
              <w:right w:w="140" w:type="nil"/>
            </w:tcMar>
          </w:tcPr>
          <w:p w14:paraId="23E3078F" w14:textId="77777777" w:rsidR="00875F6D" w:rsidRPr="00872703" w:rsidRDefault="00875F6D">
            <w:pPr>
              <w:widowControl w:val="0"/>
              <w:autoSpaceDE w:val="0"/>
              <w:autoSpaceDN w:val="0"/>
              <w:adjustRightInd w:val="0"/>
              <w:spacing w:after="0" w:line="240" w:lineRule="auto"/>
              <w:jc w:val="center"/>
              <w:rPr>
                <w:rFonts w:ascii="Times New Roman" w:hAnsi="Times New Roman" w:cs="Times New Roman"/>
                <w:sz w:val="24"/>
                <w:szCs w:val="24"/>
              </w:rPr>
            </w:pPr>
            <w:r w:rsidRPr="00872703">
              <w:rPr>
                <w:rFonts w:ascii="Times New Roman" w:hAnsi="Times New Roman" w:cs="Times New Roman"/>
                <w:b/>
                <w:bCs/>
                <w:sz w:val="24"/>
                <w:szCs w:val="24"/>
              </w:rPr>
              <w:t>Amount Requested from VWRRC</w:t>
            </w:r>
          </w:p>
        </w:tc>
      </w:tr>
      <w:tr w:rsidR="00875F6D" w:rsidRPr="00872703" w14:paraId="7675955A" w14:textId="77777777">
        <w:tblPrEx>
          <w:tblBorders>
            <w:top w:val="none" w:sz="0" w:space="0" w:color="auto"/>
          </w:tblBorders>
          <w:tblCellMar>
            <w:top w:w="0" w:type="dxa"/>
            <w:bottom w:w="0" w:type="dxa"/>
          </w:tblCellMar>
        </w:tblPrEx>
        <w:tc>
          <w:tcPr>
            <w:tcW w:w="6240" w:type="dxa"/>
            <w:tcBorders>
              <w:right w:val="single" w:sz="8" w:space="0" w:color="000000"/>
            </w:tcBorders>
            <w:tcMar>
              <w:top w:w="140" w:type="nil"/>
              <w:right w:w="140" w:type="nil"/>
            </w:tcMar>
          </w:tcPr>
          <w:p w14:paraId="0DBCF644" w14:textId="77777777" w:rsidR="00875F6D" w:rsidRPr="00872703" w:rsidRDefault="00875F6D">
            <w:pPr>
              <w:widowControl w:val="0"/>
              <w:autoSpaceDE w:val="0"/>
              <w:autoSpaceDN w:val="0"/>
              <w:adjustRightInd w:val="0"/>
              <w:spacing w:after="0" w:line="240" w:lineRule="auto"/>
              <w:rPr>
                <w:rFonts w:ascii="Times New Roman" w:hAnsi="Times New Roman" w:cs="Times New Roman"/>
                <w:sz w:val="24"/>
                <w:szCs w:val="24"/>
              </w:rPr>
            </w:pPr>
            <w:r w:rsidRPr="00872703">
              <w:rPr>
                <w:rFonts w:ascii="Times New Roman" w:hAnsi="Times New Roman" w:cs="Times New Roman"/>
                <w:b/>
                <w:bCs/>
                <w:i/>
                <w:iCs/>
                <w:sz w:val="24"/>
                <w:szCs w:val="24"/>
              </w:rPr>
              <w:t>Laboratory Costs</w:t>
            </w:r>
          </w:p>
          <w:p w14:paraId="25405969" w14:textId="6B69EB05" w:rsidR="00875F6D" w:rsidRPr="00872703" w:rsidRDefault="00875F6D">
            <w:pPr>
              <w:widowControl w:val="0"/>
              <w:autoSpaceDE w:val="0"/>
              <w:autoSpaceDN w:val="0"/>
              <w:adjustRightInd w:val="0"/>
              <w:spacing w:after="0" w:line="240" w:lineRule="auto"/>
              <w:rPr>
                <w:rFonts w:ascii="Times New Roman" w:hAnsi="Times New Roman" w:cs="Times New Roman"/>
                <w:sz w:val="24"/>
                <w:szCs w:val="24"/>
              </w:rPr>
            </w:pPr>
            <w:r w:rsidRPr="00872703">
              <w:rPr>
                <w:rFonts w:ascii="Times New Roman" w:hAnsi="Times New Roman" w:cs="Times New Roman"/>
                <w:b/>
                <w:bCs/>
                <w:sz w:val="24"/>
                <w:szCs w:val="24"/>
              </w:rPr>
              <w:t xml:space="preserve">    </w:t>
            </w:r>
            <w:r w:rsidRPr="00872703">
              <w:rPr>
                <w:rFonts w:ascii="Times New Roman" w:hAnsi="Times New Roman" w:cs="Times New Roman"/>
                <w:sz w:val="24"/>
                <w:szCs w:val="24"/>
              </w:rPr>
              <w:t>Nutrient Analysis (200 samples @ $18/sample)</w:t>
            </w:r>
          </w:p>
        </w:tc>
        <w:tc>
          <w:tcPr>
            <w:tcW w:w="2880" w:type="dxa"/>
            <w:tcMar>
              <w:top w:w="140" w:type="nil"/>
              <w:right w:w="140" w:type="nil"/>
            </w:tcMar>
          </w:tcPr>
          <w:p w14:paraId="30B2C84B" w14:textId="77777777" w:rsidR="00875F6D" w:rsidRPr="00872703" w:rsidRDefault="00875F6D">
            <w:pPr>
              <w:widowControl w:val="0"/>
              <w:autoSpaceDE w:val="0"/>
              <w:autoSpaceDN w:val="0"/>
              <w:adjustRightInd w:val="0"/>
              <w:spacing w:after="0" w:line="240" w:lineRule="auto"/>
              <w:jc w:val="right"/>
              <w:rPr>
                <w:rFonts w:ascii="Times New Roman" w:hAnsi="Times New Roman" w:cs="Times New Roman"/>
                <w:sz w:val="24"/>
                <w:szCs w:val="24"/>
              </w:rPr>
            </w:pPr>
            <w:r w:rsidRPr="00872703">
              <w:rPr>
                <w:rFonts w:ascii="Times New Roman" w:hAnsi="Times New Roman" w:cs="Times New Roman"/>
                <w:sz w:val="24"/>
                <w:szCs w:val="24"/>
              </w:rPr>
              <w:t> </w:t>
            </w:r>
          </w:p>
          <w:p w14:paraId="55BAB318" w14:textId="77777777" w:rsidR="00875F6D" w:rsidRPr="00872703" w:rsidRDefault="00875F6D">
            <w:pPr>
              <w:widowControl w:val="0"/>
              <w:autoSpaceDE w:val="0"/>
              <w:autoSpaceDN w:val="0"/>
              <w:adjustRightInd w:val="0"/>
              <w:spacing w:after="0" w:line="240" w:lineRule="auto"/>
              <w:jc w:val="right"/>
              <w:rPr>
                <w:rFonts w:ascii="Times New Roman" w:hAnsi="Times New Roman" w:cs="Times New Roman"/>
                <w:sz w:val="24"/>
                <w:szCs w:val="24"/>
              </w:rPr>
            </w:pPr>
            <w:r w:rsidRPr="00872703">
              <w:rPr>
                <w:rFonts w:ascii="Times New Roman" w:hAnsi="Times New Roman" w:cs="Times New Roman"/>
                <w:sz w:val="24"/>
                <w:szCs w:val="24"/>
              </w:rPr>
              <w:t>$ 3,600</w:t>
            </w:r>
          </w:p>
        </w:tc>
      </w:tr>
      <w:tr w:rsidR="00875F6D" w:rsidRPr="00872703" w14:paraId="19E86E7E" w14:textId="77777777">
        <w:tblPrEx>
          <w:tblBorders>
            <w:top w:val="none" w:sz="0" w:space="0" w:color="auto"/>
          </w:tblBorders>
          <w:tblCellMar>
            <w:top w:w="0" w:type="dxa"/>
            <w:bottom w:w="0" w:type="dxa"/>
          </w:tblCellMar>
        </w:tblPrEx>
        <w:tc>
          <w:tcPr>
            <w:tcW w:w="6240" w:type="dxa"/>
            <w:tcBorders>
              <w:right w:val="single" w:sz="8" w:space="0" w:color="000000"/>
            </w:tcBorders>
            <w:tcMar>
              <w:top w:w="140" w:type="nil"/>
              <w:right w:w="140" w:type="nil"/>
            </w:tcMar>
          </w:tcPr>
          <w:p w14:paraId="17EFA4A5" w14:textId="596A0072" w:rsidR="00875F6D" w:rsidRPr="00872703" w:rsidRDefault="00875F6D">
            <w:pPr>
              <w:widowControl w:val="0"/>
              <w:autoSpaceDE w:val="0"/>
              <w:autoSpaceDN w:val="0"/>
              <w:adjustRightInd w:val="0"/>
              <w:spacing w:after="0" w:line="240" w:lineRule="auto"/>
              <w:rPr>
                <w:rFonts w:ascii="Times New Roman" w:hAnsi="Times New Roman" w:cs="Times New Roman"/>
                <w:sz w:val="24"/>
                <w:szCs w:val="24"/>
              </w:rPr>
            </w:pPr>
            <w:r w:rsidRPr="00872703">
              <w:rPr>
                <w:rFonts w:ascii="Times New Roman" w:hAnsi="Times New Roman" w:cs="Times New Roman"/>
                <w:sz w:val="24"/>
                <w:szCs w:val="24"/>
              </w:rPr>
              <w:t xml:space="preserve">    </w:t>
            </w:r>
            <w:proofErr w:type="spellStart"/>
            <w:r w:rsidRPr="00872703">
              <w:rPr>
                <w:rFonts w:ascii="Times New Roman" w:hAnsi="Times New Roman" w:cs="Times New Roman"/>
                <w:sz w:val="24"/>
                <w:szCs w:val="24"/>
              </w:rPr>
              <w:t>Ergosterol</w:t>
            </w:r>
            <w:proofErr w:type="spellEnd"/>
            <w:r w:rsidRPr="00872703">
              <w:rPr>
                <w:rFonts w:ascii="Times New Roman" w:hAnsi="Times New Roman" w:cs="Times New Roman"/>
                <w:sz w:val="24"/>
                <w:szCs w:val="24"/>
              </w:rPr>
              <w:t xml:space="preserve"> Samples (20 samples @ $50/sample)</w:t>
            </w:r>
          </w:p>
        </w:tc>
        <w:tc>
          <w:tcPr>
            <w:tcW w:w="2880" w:type="dxa"/>
            <w:tcMar>
              <w:top w:w="140" w:type="nil"/>
              <w:right w:w="140" w:type="nil"/>
            </w:tcMar>
          </w:tcPr>
          <w:p w14:paraId="5F8C06A9" w14:textId="52A00954" w:rsidR="00875F6D" w:rsidRPr="00872703" w:rsidRDefault="00875F6D">
            <w:pPr>
              <w:widowControl w:val="0"/>
              <w:autoSpaceDE w:val="0"/>
              <w:autoSpaceDN w:val="0"/>
              <w:adjustRightInd w:val="0"/>
              <w:spacing w:after="0" w:line="240" w:lineRule="auto"/>
              <w:jc w:val="right"/>
              <w:rPr>
                <w:rFonts w:ascii="Times New Roman" w:hAnsi="Times New Roman" w:cs="Times New Roman"/>
                <w:sz w:val="24"/>
                <w:szCs w:val="24"/>
              </w:rPr>
            </w:pPr>
            <w:r w:rsidRPr="00872703">
              <w:rPr>
                <w:rFonts w:ascii="Times New Roman" w:hAnsi="Times New Roman" w:cs="Times New Roman"/>
                <w:sz w:val="24"/>
                <w:szCs w:val="24"/>
              </w:rPr>
              <w:t>$ 1,000</w:t>
            </w:r>
          </w:p>
        </w:tc>
      </w:tr>
      <w:tr w:rsidR="00875F6D" w:rsidRPr="00872703" w14:paraId="69E9A681" w14:textId="77777777">
        <w:tblPrEx>
          <w:tblBorders>
            <w:top w:val="none" w:sz="0" w:space="0" w:color="auto"/>
          </w:tblBorders>
          <w:tblCellMar>
            <w:top w:w="0" w:type="dxa"/>
            <w:bottom w:w="0" w:type="dxa"/>
          </w:tblCellMar>
        </w:tblPrEx>
        <w:tc>
          <w:tcPr>
            <w:tcW w:w="6240" w:type="dxa"/>
            <w:tcBorders>
              <w:right w:val="single" w:sz="8" w:space="0" w:color="000000"/>
            </w:tcBorders>
            <w:tcMar>
              <w:top w:w="140" w:type="nil"/>
              <w:right w:w="140" w:type="nil"/>
            </w:tcMar>
          </w:tcPr>
          <w:p w14:paraId="04E39D3C" w14:textId="77777777" w:rsidR="00875F6D" w:rsidRPr="00872703" w:rsidRDefault="00875F6D">
            <w:pPr>
              <w:widowControl w:val="0"/>
              <w:autoSpaceDE w:val="0"/>
              <w:autoSpaceDN w:val="0"/>
              <w:adjustRightInd w:val="0"/>
              <w:spacing w:after="0" w:line="240" w:lineRule="auto"/>
              <w:rPr>
                <w:rFonts w:ascii="Times New Roman" w:hAnsi="Times New Roman" w:cs="Times New Roman"/>
                <w:sz w:val="24"/>
                <w:szCs w:val="24"/>
              </w:rPr>
            </w:pPr>
            <w:r w:rsidRPr="00872703">
              <w:rPr>
                <w:rFonts w:ascii="Times New Roman" w:hAnsi="Times New Roman" w:cs="Times New Roman"/>
                <w:sz w:val="24"/>
                <w:szCs w:val="24"/>
              </w:rPr>
              <w:t>  </w:t>
            </w:r>
          </w:p>
          <w:p w14:paraId="2B13C8E3" w14:textId="77777777" w:rsidR="00875F6D" w:rsidRPr="00872703" w:rsidRDefault="00875F6D">
            <w:pPr>
              <w:widowControl w:val="0"/>
              <w:autoSpaceDE w:val="0"/>
              <w:autoSpaceDN w:val="0"/>
              <w:adjustRightInd w:val="0"/>
              <w:spacing w:after="0" w:line="240" w:lineRule="auto"/>
              <w:rPr>
                <w:rFonts w:ascii="Times New Roman" w:hAnsi="Times New Roman" w:cs="Times New Roman"/>
                <w:sz w:val="24"/>
                <w:szCs w:val="24"/>
              </w:rPr>
            </w:pPr>
            <w:r w:rsidRPr="00872703">
              <w:rPr>
                <w:rFonts w:ascii="Times New Roman" w:hAnsi="Times New Roman" w:cs="Times New Roman"/>
                <w:b/>
                <w:bCs/>
                <w:i/>
                <w:iCs/>
                <w:sz w:val="24"/>
                <w:szCs w:val="24"/>
              </w:rPr>
              <w:t>Supplies</w:t>
            </w:r>
          </w:p>
          <w:p w14:paraId="310E67E2" w14:textId="77777777" w:rsidR="00875F6D" w:rsidRPr="00872703" w:rsidRDefault="00875F6D">
            <w:pPr>
              <w:widowControl w:val="0"/>
              <w:autoSpaceDE w:val="0"/>
              <w:autoSpaceDN w:val="0"/>
              <w:adjustRightInd w:val="0"/>
              <w:spacing w:after="0" w:line="240" w:lineRule="auto"/>
              <w:rPr>
                <w:rFonts w:ascii="Times New Roman" w:hAnsi="Times New Roman" w:cs="Times New Roman"/>
                <w:sz w:val="24"/>
                <w:szCs w:val="24"/>
              </w:rPr>
            </w:pPr>
            <w:r w:rsidRPr="00872703">
              <w:rPr>
                <w:rFonts w:ascii="Times New Roman" w:hAnsi="Times New Roman" w:cs="Times New Roman"/>
                <w:sz w:val="24"/>
                <w:szCs w:val="24"/>
              </w:rPr>
              <w:t xml:space="preserve">    Bacterial Abundance </w:t>
            </w:r>
            <w:proofErr w:type="spellStart"/>
            <w:r w:rsidRPr="00872703">
              <w:rPr>
                <w:rFonts w:ascii="Times New Roman" w:hAnsi="Times New Roman" w:cs="Times New Roman"/>
                <w:sz w:val="24"/>
                <w:szCs w:val="24"/>
              </w:rPr>
              <w:t>Quanfication</w:t>
            </w:r>
            <w:proofErr w:type="spellEnd"/>
          </w:p>
        </w:tc>
        <w:tc>
          <w:tcPr>
            <w:tcW w:w="2880" w:type="dxa"/>
            <w:tcMar>
              <w:top w:w="140" w:type="nil"/>
              <w:right w:w="140" w:type="nil"/>
            </w:tcMar>
          </w:tcPr>
          <w:p w14:paraId="10B42484" w14:textId="77777777" w:rsidR="00875F6D" w:rsidRPr="00872703" w:rsidRDefault="00875F6D">
            <w:pPr>
              <w:widowControl w:val="0"/>
              <w:autoSpaceDE w:val="0"/>
              <w:autoSpaceDN w:val="0"/>
              <w:adjustRightInd w:val="0"/>
              <w:spacing w:after="0" w:line="240" w:lineRule="auto"/>
              <w:jc w:val="right"/>
              <w:rPr>
                <w:rFonts w:ascii="Times New Roman" w:hAnsi="Times New Roman" w:cs="Times New Roman"/>
                <w:sz w:val="24"/>
                <w:szCs w:val="24"/>
              </w:rPr>
            </w:pPr>
            <w:r w:rsidRPr="00872703">
              <w:rPr>
                <w:rFonts w:ascii="Times New Roman" w:hAnsi="Times New Roman" w:cs="Times New Roman"/>
                <w:sz w:val="24"/>
                <w:szCs w:val="24"/>
              </w:rPr>
              <w:t> </w:t>
            </w:r>
          </w:p>
        </w:tc>
      </w:tr>
      <w:tr w:rsidR="00875F6D" w:rsidRPr="00872703" w14:paraId="37457734" w14:textId="77777777">
        <w:tblPrEx>
          <w:tblBorders>
            <w:top w:val="none" w:sz="0" w:space="0" w:color="auto"/>
          </w:tblBorders>
          <w:tblCellMar>
            <w:top w:w="0" w:type="dxa"/>
            <w:bottom w:w="0" w:type="dxa"/>
          </w:tblCellMar>
        </w:tblPrEx>
        <w:tc>
          <w:tcPr>
            <w:tcW w:w="6240" w:type="dxa"/>
            <w:tcBorders>
              <w:right w:val="single" w:sz="8" w:space="0" w:color="000000"/>
            </w:tcBorders>
            <w:tcMar>
              <w:top w:w="140" w:type="nil"/>
              <w:right w:w="140" w:type="nil"/>
            </w:tcMar>
          </w:tcPr>
          <w:p w14:paraId="43A598CD" w14:textId="77777777" w:rsidR="00875F6D" w:rsidRPr="00872703" w:rsidRDefault="00875F6D">
            <w:pPr>
              <w:widowControl w:val="0"/>
              <w:autoSpaceDE w:val="0"/>
              <w:autoSpaceDN w:val="0"/>
              <w:adjustRightInd w:val="0"/>
              <w:spacing w:after="0" w:line="240" w:lineRule="auto"/>
              <w:rPr>
                <w:rFonts w:ascii="Times New Roman" w:hAnsi="Times New Roman" w:cs="Times New Roman"/>
                <w:sz w:val="24"/>
                <w:szCs w:val="24"/>
              </w:rPr>
            </w:pPr>
            <w:r w:rsidRPr="00872703">
              <w:rPr>
                <w:rFonts w:ascii="Times New Roman" w:hAnsi="Times New Roman" w:cs="Times New Roman"/>
                <w:sz w:val="24"/>
                <w:szCs w:val="24"/>
              </w:rPr>
              <w:t>        DAPI Nuclear Stain for Bacterial Counts</w:t>
            </w:r>
          </w:p>
        </w:tc>
        <w:tc>
          <w:tcPr>
            <w:tcW w:w="2880" w:type="dxa"/>
            <w:tcMar>
              <w:top w:w="140" w:type="nil"/>
              <w:right w:w="140" w:type="nil"/>
            </w:tcMar>
          </w:tcPr>
          <w:p w14:paraId="42E3C691" w14:textId="6092B547" w:rsidR="00875F6D" w:rsidRPr="00872703" w:rsidRDefault="00875F6D">
            <w:pPr>
              <w:widowControl w:val="0"/>
              <w:autoSpaceDE w:val="0"/>
              <w:autoSpaceDN w:val="0"/>
              <w:adjustRightInd w:val="0"/>
              <w:spacing w:after="0" w:line="240" w:lineRule="auto"/>
              <w:jc w:val="right"/>
              <w:rPr>
                <w:rFonts w:ascii="Times New Roman" w:hAnsi="Times New Roman" w:cs="Times New Roman"/>
                <w:sz w:val="24"/>
                <w:szCs w:val="24"/>
              </w:rPr>
            </w:pPr>
            <w:r w:rsidRPr="00872703">
              <w:rPr>
                <w:rFonts w:ascii="Times New Roman" w:hAnsi="Times New Roman" w:cs="Times New Roman"/>
                <w:sz w:val="24"/>
                <w:szCs w:val="24"/>
              </w:rPr>
              <w:t>$ 200</w:t>
            </w:r>
          </w:p>
        </w:tc>
      </w:tr>
      <w:tr w:rsidR="00875F6D" w:rsidRPr="00872703" w14:paraId="094899B7" w14:textId="77777777">
        <w:tblPrEx>
          <w:tblBorders>
            <w:top w:val="none" w:sz="0" w:space="0" w:color="auto"/>
          </w:tblBorders>
          <w:tblCellMar>
            <w:top w:w="0" w:type="dxa"/>
            <w:bottom w:w="0" w:type="dxa"/>
          </w:tblCellMar>
        </w:tblPrEx>
        <w:tc>
          <w:tcPr>
            <w:tcW w:w="6240" w:type="dxa"/>
            <w:tcBorders>
              <w:bottom w:val="single" w:sz="16" w:space="0" w:color="000000"/>
              <w:right w:val="single" w:sz="8" w:space="0" w:color="000000"/>
            </w:tcBorders>
            <w:tcMar>
              <w:top w:w="140" w:type="nil"/>
              <w:right w:w="140" w:type="nil"/>
            </w:tcMar>
          </w:tcPr>
          <w:p w14:paraId="7EFAC726" w14:textId="77777777" w:rsidR="00875F6D" w:rsidRPr="00872703" w:rsidRDefault="00875F6D">
            <w:pPr>
              <w:widowControl w:val="0"/>
              <w:autoSpaceDE w:val="0"/>
              <w:autoSpaceDN w:val="0"/>
              <w:adjustRightInd w:val="0"/>
              <w:spacing w:after="0" w:line="240" w:lineRule="auto"/>
              <w:rPr>
                <w:rFonts w:ascii="Times New Roman" w:hAnsi="Times New Roman" w:cs="Times New Roman"/>
                <w:sz w:val="24"/>
                <w:szCs w:val="24"/>
              </w:rPr>
            </w:pPr>
            <w:r w:rsidRPr="00872703">
              <w:rPr>
                <w:rFonts w:ascii="Times New Roman" w:hAnsi="Times New Roman" w:cs="Times New Roman"/>
                <w:sz w:val="24"/>
                <w:szCs w:val="24"/>
              </w:rPr>
              <w:t>        Membrane Filters</w:t>
            </w:r>
          </w:p>
        </w:tc>
        <w:tc>
          <w:tcPr>
            <w:tcW w:w="2880" w:type="dxa"/>
            <w:tcBorders>
              <w:bottom w:val="single" w:sz="16" w:space="0" w:color="000000"/>
            </w:tcBorders>
            <w:tcMar>
              <w:top w:w="140" w:type="nil"/>
              <w:right w:w="140" w:type="nil"/>
            </w:tcMar>
          </w:tcPr>
          <w:p w14:paraId="75B70505" w14:textId="77777777" w:rsidR="00875F6D" w:rsidRPr="00872703" w:rsidRDefault="00875F6D">
            <w:pPr>
              <w:widowControl w:val="0"/>
              <w:autoSpaceDE w:val="0"/>
              <w:autoSpaceDN w:val="0"/>
              <w:adjustRightInd w:val="0"/>
              <w:spacing w:after="0" w:line="240" w:lineRule="auto"/>
              <w:jc w:val="right"/>
              <w:rPr>
                <w:rFonts w:ascii="Times New Roman" w:hAnsi="Times New Roman" w:cs="Times New Roman"/>
                <w:sz w:val="24"/>
                <w:szCs w:val="24"/>
              </w:rPr>
            </w:pPr>
            <w:r w:rsidRPr="00872703">
              <w:rPr>
                <w:rFonts w:ascii="Times New Roman" w:hAnsi="Times New Roman" w:cs="Times New Roman"/>
                <w:sz w:val="24"/>
                <w:szCs w:val="24"/>
              </w:rPr>
              <w:t>$ 100</w:t>
            </w:r>
          </w:p>
        </w:tc>
      </w:tr>
      <w:tr w:rsidR="00875F6D" w:rsidRPr="00872703" w14:paraId="65DDBA1B" w14:textId="77777777">
        <w:tblPrEx>
          <w:tblCellMar>
            <w:top w:w="0" w:type="dxa"/>
            <w:bottom w:w="0" w:type="dxa"/>
          </w:tblCellMar>
        </w:tblPrEx>
        <w:tc>
          <w:tcPr>
            <w:tcW w:w="6240" w:type="dxa"/>
            <w:tcBorders>
              <w:right w:val="single" w:sz="8" w:space="0" w:color="000000"/>
            </w:tcBorders>
            <w:tcMar>
              <w:top w:w="140" w:type="nil"/>
              <w:right w:w="140" w:type="nil"/>
            </w:tcMar>
          </w:tcPr>
          <w:p w14:paraId="413DAF90" w14:textId="77777777" w:rsidR="00875F6D" w:rsidRPr="00872703" w:rsidRDefault="00875F6D">
            <w:pPr>
              <w:widowControl w:val="0"/>
              <w:autoSpaceDE w:val="0"/>
              <w:autoSpaceDN w:val="0"/>
              <w:adjustRightInd w:val="0"/>
              <w:spacing w:after="0" w:line="240" w:lineRule="auto"/>
              <w:rPr>
                <w:rFonts w:ascii="Times New Roman" w:hAnsi="Times New Roman" w:cs="Times New Roman"/>
                <w:sz w:val="24"/>
                <w:szCs w:val="24"/>
              </w:rPr>
            </w:pPr>
            <w:r w:rsidRPr="00872703">
              <w:rPr>
                <w:rFonts w:ascii="Times New Roman" w:hAnsi="Times New Roman" w:cs="Times New Roman"/>
                <w:b/>
                <w:bCs/>
                <w:i/>
                <w:iCs/>
                <w:sz w:val="24"/>
                <w:szCs w:val="24"/>
              </w:rPr>
              <w:t>Total</w:t>
            </w:r>
          </w:p>
        </w:tc>
        <w:tc>
          <w:tcPr>
            <w:tcW w:w="2880" w:type="dxa"/>
            <w:tcMar>
              <w:top w:w="140" w:type="nil"/>
              <w:right w:w="140" w:type="nil"/>
            </w:tcMar>
          </w:tcPr>
          <w:p w14:paraId="7684F5FC" w14:textId="77777777" w:rsidR="00875F6D" w:rsidRPr="00872703" w:rsidRDefault="00875F6D">
            <w:pPr>
              <w:widowControl w:val="0"/>
              <w:autoSpaceDE w:val="0"/>
              <w:autoSpaceDN w:val="0"/>
              <w:adjustRightInd w:val="0"/>
              <w:spacing w:after="0" w:line="240" w:lineRule="auto"/>
              <w:jc w:val="right"/>
              <w:rPr>
                <w:rFonts w:ascii="Times New Roman" w:hAnsi="Times New Roman" w:cs="Times New Roman"/>
                <w:sz w:val="24"/>
                <w:szCs w:val="24"/>
              </w:rPr>
            </w:pPr>
            <w:r w:rsidRPr="00872703">
              <w:rPr>
                <w:rFonts w:ascii="Times New Roman" w:hAnsi="Times New Roman" w:cs="Times New Roman"/>
                <w:b/>
                <w:bCs/>
                <w:sz w:val="24"/>
                <w:szCs w:val="24"/>
              </w:rPr>
              <w:t>$ 4900</w:t>
            </w:r>
          </w:p>
        </w:tc>
      </w:tr>
    </w:tbl>
    <w:p w14:paraId="65206662" w14:textId="06399DDD" w:rsidR="0016595D" w:rsidRDefault="00875F6D" w:rsidP="00875F6D">
      <w:pPr>
        <w:spacing w:line="240" w:lineRule="auto"/>
        <w:rPr>
          <w:rFonts w:ascii="Times New Roman" w:hAnsi="Times New Roman" w:cs="Times New Roman"/>
          <w:sz w:val="32"/>
          <w:szCs w:val="32"/>
        </w:rPr>
      </w:pPr>
      <w:r w:rsidRPr="00872703">
        <w:rPr>
          <w:rFonts w:ascii="Times New Roman" w:hAnsi="Times New Roman" w:cs="Times New Roman"/>
          <w:sz w:val="32"/>
          <w:szCs w:val="32"/>
        </w:rPr>
        <w:t> </w:t>
      </w:r>
    </w:p>
    <w:p w14:paraId="36176238" w14:textId="77777777" w:rsidR="00872703" w:rsidRPr="00872703" w:rsidRDefault="00872703" w:rsidP="00875F6D">
      <w:pPr>
        <w:spacing w:line="240" w:lineRule="auto"/>
        <w:rPr>
          <w:rFonts w:ascii="Times New Roman" w:hAnsi="Times New Roman" w:cs="Times New Roman"/>
          <w:sz w:val="32"/>
          <w:szCs w:val="32"/>
        </w:rPr>
      </w:pPr>
    </w:p>
    <w:p w14:paraId="12419CBC" w14:textId="7A269B0E" w:rsidR="00872703" w:rsidRPr="00872703" w:rsidRDefault="00872703" w:rsidP="00872703">
      <w:pPr>
        <w:spacing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Literature Cited</w:t>
      </w:r>
    </w:p>
    <w:p w14:paraId="5668EC64" w14:textId="77777777" w:rsidR="00872703" w:rsidRDefault="00872703" w:rsidP="00875F6D">
      <w:pPr>
        <w:spacing w:line="240" w:lineRule="auto"/>
        <w:rPr>
          <w:rFonts w:ascii="Times New Roman" w:hAnsi="Times New Roman" w:cs="Times New Roman"/>
          <w:sz w:val="24"/>
          <w:szCs w:val="24"/>
        </w:rPr>
      </w:pPr>
    </w:p>
    <w:p w14:paraId="3A1EC1B4" w14:textId="40CB228D" w:rsidR="00872703" w:rsidRDefault="00FA7CFD" w:rsidP="00FA7CFD">
      <w:pPr>
        <w:spacing w:line="240" w:lineRule="auto"/>
        <w:ind w:left="720" w:hanging="720"/>
        <w:rPr>
          <w:rFonts w:ascii="Times New Roman" w:hAnsi="Times New Roman" w:cs="Times New Roman"/>
          <w:sz w:val="24"/>
          <w:szCs w:val="24"/>
        </w:rPr>
      </w:pPr>
      <w:proofErr w:type="gramStart"/>
      <w:r>
        <w:rPr>
          <w:rFonts w:ascii="Times New Roman" w:hAnsi="Times New Roman" w:cs="Times New Roman"/>
          <w:sz w:val="24"/>
          <w:szCs w:val="24"/>
        </w:rPr>
        <w:t xml:space="preserve">Carpenter, J. H., </w:t>
      </w:r>
      <w:r w:rsidR="00872703">
        <w:rPr>
          <w:rFonts w:ascii="Times New Roman" w:hAnsi="Times New Roman" w:cs="Times New Roman"/>
          <w:sz w:val="24"/>
          <w:szCs w:val="24"/>
        </w:rPr>
        <w:t>1965</w:t>
      </w:r>
      <w:r>
        <w:rPr>
          <w:rFonts w:ascii="Times New Roman" w:hAnsi="Times New Roman" w:cs="Times New Roman"/>
          <w:sz w:val="24"/>
          <w:szCs w:val="24"/>
        </w:rPr>
        <w:t>.</w:t>
      </w:r>
      <w:proofErr w:type="gramEnd"/>
      <w:r>
        <w:rPr>
          <w:rFonts w:ascii="Times New Roman" w:hAnsi="Times New Roman" w:cs="Times New Roman"/>
          <w:sz w:val="24"/>
          <w:szCs w:val="24"/>
        </w:rPr>
        <w:t xml:space="preserve"> The Chesapeake </w:t>
      </w:r>
      <w:proofErr w:type="gramStart"/>
      <w:r>
        <w:rPr>
          <w:rFonts w:ascii="Times New Roman" w:hAnsi="Times New Roman" w:cs="Times New Roman"/>
          <w:sz w:val="24"/>
          <w:szCs w:val="24"/>
        </w:rPr>
        <w:t>Bay  Institute</w:t>
      </w:r>
      <w:proofErr w:type="gramEnd"/>
      <w:r>
        <w:rPr>
          <w:rFonts w:ascii="Times New Roman" w:hAnsi="Times New Roman" w:cs="Times New Roman"/>
          <w:sz w:val="24"/>
          <w:szCs w:val="24"/>
        </w:rPr>
        <w:t xml:space="preserve"> technique for the Winkler dissolved oxygen method. Limnology and Oceanography 10:144-143</w:t>
      </w:r>
      <w:r w:rsidR="00AB018B">
        <w:rPr>
          <w:rFonts w:ascii="Times New Roman" w:hAnsi="Times New Roman" w:cs="Times New Roman"/>
          <w:sz w:val="24"/>
          <w:szCs w:val="24"/>
        </w:rPr>
        <w:t>.</w:t>
      </w:r>
    </w:p>
    <w:p w14:paraId="5DDEC824" w14:textId="77777777" w:rsidR="00FA7CFD" w:rsidRDefault="00FA7CFD" w:rsidP="00FA7CFD">
      <w:pPr>
        <w:pStyle w:val="PlainText"/>
        <w:ind w:left="720" w:hanging="720"/>
        <w:rPr>
          <w:rFonts w:ascii="Times New Roman" w:hAnsi="Times New Roman" w:cs="Times New Roman"/>
          <w:sz w:val="24"/>
        </w:rPr>
      </w:pPr>
      <w:r>
        <w:rPr>
          <w:rFonts w:ascii="Times New Roman" w:hAnsi="Times New Roman" w:cs="Times New Roman"/>
          <w:sz w:val="24"/>
        </w:rPr>
        <w:t xml:space="preserve">Downing, J. A., Prairie, Y. T., Cole, J. J., Duarte, C. M., </w:t>
      </w:r>
      <w:proofErr w:type="spellStart"/>
      <w:r>
        <w:rPr>
          <w:rFonts w:ascii="Times New Roman" w:hAnsi="Times New Roman" w:cs="Times New Roman"/>
          <w:sz w:val="24"/>
        </w:rPr>
        <w:t>Tranvik</w:t>
      </w:r>
      <w:proofErr w:type="spellEnd"/>
      <w:r>
        <w:rPr>
          <w:rFonts w:ascii="Times New Roman" w:hAnsi="Times New Roman" w:cs="Times New Roman"/>
          <w:sz w:val="24"/>
        </w:rPr>
        <w:t>, L. J.</w:t>
      </w:r>
      <w:proofErr w:type="gramStart"/>
      <w:r>
        <w:rPr>
          <w:rFonts w:ascii="Times New Roman" w:hAnsi="Times New Roman" w:cs="Times New Roman"/>
          <w:sz w:val="24"/>
        </w:rPr>
        <w:t xml:space="preserve">,  </w:t>
      </w:r>
      <w:proofErr w:type="spellStart"/>
      <w:r>
        <w:rPr>
          <w:rFonts w:ascii="Times New Roman" w:hAnsi="Times New Roman" w:cs="Times New Roman"/>
          <w:sz w:val="24"/>
        </w:rPr>
        <w:t>Striegl</w:t>
      </w:r>
      <w:proofErr w:type="spellEnd"/>
      <w:proofErr w:type="gramEnd"/>
      <w:r>
        <w:rPr>
          <w:rFonts w:ascii="Times New Roman" w:hAnsi="Times New Roman" w:cs="Times New Roman"/>
          <w:sz w:val="24"/>
        </w:rPr>
        <w:t xml:space="preserve">,  R. G., McDowell, W. H., </w:t>
      </w:r>
      <w:proofErr w:type="spellStart"/>
      <w:r>
        <w:rPr>
          <w:rFonts w:ascii="Times New Roman" w:hAnsi="Times New Roman" w:cs="Times New Roman"/>
          <w:sz w:val="24"/>
        </w:rPr>
        <w:t>Kortelainen</w:t>
      </w:r>
      <w:proofErr w:type="spellEnd"/>
      <w:r>
        <w:rPr>
          <w:rFonts w:ascii="Times New Roman" w:hAnsi="Times New Roman" w:cs="Times New Roman"/>
          <w:sz w:val="24"/>
        </w:rPr>
        <w:t xml:space="preserve">, P., </w:t>
      </w:r>
      <w:proofErr w:type="spellStart"/>
      <w:r>
        <w:rPr>
          <w:rFonts w:ascii="Times New Roman" w:hAnsi="Times New Roman" w:cs="Times New Roman"/>
          <w:sz w:val="24"/>
        </w:rPr>
        <w:t>Caraco</w:t>
      </w:r>
      <w:proofErr w:type="spellEnd"/>
      <w:r>
        <w:rPr>
          <w:rFonts w:ascii="Times New Roman" w:hAnsi="Times New Roman" w:cs="Times New Roman"/>
          <w:sz w:val="24"/>
        </w:rPr>
        <w:t xml:space="preserve">, N. F., </w:t>
      </w:r>
      <w:proofErr w:type="spellStart"/>
      <w:r>
        <w:rPr>
          <w:rFonts w:ascii="Times New Roman" w:hAnsi="Times New Roman" w:cs="Times New Roman"/>
          <w:sz w:val="24"/>
        </w:rPr>
        <w:t>Melack</w:t>
      </w:r>
      <w:proofErr w:type="spellEnd"/>
      <w:r>
        <w:rPr>
          <w:rFonts w:ascii="Times New Roman" w:hAnsi="Times New Roman" w:cs="Times New Roman"/>
          <w:sz w:val="24"/>
        </w:rPr>
        <w:t xml:space="preserve">, J. M., and Middleburg, J. J. 2006. </w:t>
      </w:r>
      <w:proofErr w:type="gramStart"/>
      <w:r>
        <w:rPr>
          <w:rFonts w:ascii="Times New Roman" w:hAnsi="Times New Roman" w:cs="Times New Roman"/>
          <w:sz w:val="24"/>
        </w:rPr>
        <w:t>The global abundance and size distribution of lakes, ponds, and impoundments.</w:t>
      </w:r>
      <w:proofErr w:type="gramEnd"/>
      <w:r>
        <w:rPr>
          <w:rFonts w:ascii="Times New Roman" w:hAnsi="Times New Roman" w:cs="Times New Roman"/>
          <w:sz w:val="24"/>
        </w:rPr>
        <w:t xml:space="preserve"> Limnology and Oceanography 51:2388-2397.</w:t>
      </w:r>
    </w:p>
    <w:p w14:paraId="563617BD" w14:textId="77777777" w:rsidR="00AB018B" w:rsidRDefault="00AB018B" w:rsidP="00FA7CFD">
      <w:pPr>
        <w:pStyle w:val="PlainText"/>
        <w:ind w:left="720" w:hanging="720"/>
      </w:pPr>
    </w:p>
    <w:p w14:paraId="29D1151C" w14:textId="78358A73" w:rsidR="00872703" w:rsidRDefault="00872703" w:rsidP="00AB018B">
      <w:pPr>
        <w:spacing w:line="240" w:lineRule="auto"/>
        <w:ind w:left="720" w:hanging="720"/>
        <w:rPr>
          <w:rFonts w:ascii="Times New Roman" w:hAnsi="Times New Roman" w:cs="Times New Roman"/>
          <w:sz w:val="24"/>
          <w:szCs w:val="24"/>
        </w:rPr>
      </w:pPr>
      <w:proofErr w:type="spellStart"/>
      <w:proofErr w:type="gramStart"/>
      <w:r>
        <w:rPr>
          <w:rFonts w:ascii="Times New Roman" w:hAnsi="Times New Roman" w:cs="Times New Roman"/>
          <w:sz w:val="24"/>
          <w:szCs w:val="24"/>
        </w:rPr>
        <w:t>Gessner</w:t>
      </w:r>
      <w:proofErr w:type="spellEnd"/>
      <w:r w:rsidR="00DC7BD5">
        <w:rPr>
          <w:rFonts w:ascii="Times New Roman" w:hAnsi="Times New Roman" w:cs="Times New Roman"/>
          <w:sz w:val="24"/>
          <w:szCs w:val="24"/>
        </w:rPr>
        <w:t xml:space="preserve">, M. O., </w:t>
      </w:r>
      <w:proofErr w:type="spellStart"/>
      <w:r w:rsidR="00DC7BD5">
        <w:rPr>
          <w:rFonts w:ascii="Times New Roman" w:hAnsi="Times New Roman" w:cs="Times New Roman"/>
          <w:sz w:val="24"/>
          <w:szCs w:val="24"/>
        </w:rPr>
        <w:t>Chauvet</w:t>
      </w:r>
      <w:proofErr w:type="spellEnd"/>
      <w:r w:rsidR="00DC7BD5">
        <w:rPr>
          <w:rFonts w:ascii="Times New Roman" w:hAnsi="Times New Roman" w:cs="Times New Roman"/>
          <w:sz w:val="24"/>
          <w:szCs w:val="24"/>
        </w:rPr>
        <w:t>, E., and Dobson, M. 1999.</w:t>
      </w:r>
      <w:proofErr w:type="gramEnd"/>
      <w:r w:rsidR="00DC7BD5">
        <w:rPr>
          <w:rFonts w:ascii="Times New Roman" w:hAnsi="Times New Roman" w:cs="Times New Roman"/>
          <w:sz w:val="24"/>
          <w:szCs w:val="24"/>
        </w:rPr>
        <w:t xml:space="preserve"> </w:t>
      </w:r>
      <w:proofErr w:type="gramStart"/>
      <w:r w:rsidR="00DC7BD5">
        <w:rPr>
          <w:rFonts w:ascii="Times New Roman" w:hAnsi="Times New Roman" w:cs="Times New Roman"/>
          <w:sz w:val="24"/>
          <w:szCs w:val="24"/>
        </w:rPr>
        <w:t>A perspective on leaf litter breakdown in streams.</w:t>
      </w:r>
      <w:proofErr w:type="gramEnd"/>
      <w:r w:rsidR="00DC7BD5">
        <w:rPr>
          <w:rFonts w:ascii="Times New Roman" w:hAnsi="Times New Roman" w:cs="Times New Roman"/>
          <w:sz w:val="24"/>
          <w:szCs w:val="24"/>
        </w:rPr>
        <w:t xml:space="preserve"> </w:t>
      </w:r>
      <w:proofErr w:type="spellStart"/>
      <w:proofErr w:type="gramStart"/>
      <w:r w:rsidR="00DC7BD5">
        <w:rPr>
          <w:rFonts w:ascii="Times New Roman" w:hAnsi="Times New Roman" w:cs="Times New Roman"/>
          <w:sz w:val="24"/>
          <w:szCs w:val="24"/>
        </w:rPr>
        <w:t>Oikos</w:t>
      </w:r>
      <w:proofErr w:type="spellEnd"/>
      <w:r w:rsidR="00DC7BD5">
        <w:rPr>
          <w:rFonts w:ascii="Times New Roman" w:hAnsi="Times New Roman" w:cs="Times New Roman"/>
          <w:sz w:val="24"/>
          <w:szCs w:val="24"/>
        </w:rPr>
        <w:t xml:space="preserve"> 85:377-384.</w:t>
      </w:r>
      <w:proofErr w:type="gramEnd"/>
    </w:p>
    <w:p w14:paraId="743999DB" w14:textId="38AF8697" w:rsidR="00AB018B" w:rsidRDefault="00AB018B" w:rsidP="00AB018B">
      <w:pPr>
        <w:spacing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Hansson, L., </w:t>
      </w:r>
      <w:proofErr w:type="spellStart"/>
      <w:r>
        <w:rPr>
          <w:rFonts w:ascii="Times New Roman" w:hAnsi="Times New Roman" w:cs="Times New Roman"/>
          <w:sz w:val="24"/>
          <w:szCs w:val="24"/>
        </w:rPr>
        <w:t>Bronmark</w:t>
      </w:r>
      <w:proofErr w:type="spellEnd"/>
      <w:r>
        <w:rPr>
          <w:rFonts w:ascii="Times New Roman" w:hAnsi="Times New Roman" w:cs="Times New Roman"/>
          <w:sz w:val="24"/>
          <w:szCs w:val="24"/>
        </w:rPr>
        <w:t xml:space="preserve">, C., </w:t>
      </w:r>
      <w:proofErr w:type="gramStart"/>
      <w:r>
        <w:rPr>
          <w:rFonts w:ascii="Times New Roman" w:hAnsi="Times New Roman" w:cs="Times New Roman"/>
          <w:sz w:val="24"/>
          <w:szCs w:val="24"/>
        </w:rPr>
        <w:t>Nilsson</w:t>
      </w:r>
      <w:proofErr w:type="gramEnd"/>
      <w:r>
        <w:rPr>
          <w:rFonts w:ascii="Times New Roman" w:hAnsi="Times New Roman" w:cs="Times New Roman"/>
          <w:sz w:val="24"/>
          <w:szCs w:val="24"/>
        </w:rPr>
        <w:t xml:space="preserve">, P. A., and </w:t>
      </w:r>
      <w:proofErr w:type="spellStart"/>
      <w:r>
        <w:rPr>
          <w:rFonts w:ascii="Times New Roman" w:hAnsi="Times New Roman" w:cs="Times New Roman"/>
          <w:sz w:val="24"/>
          <w:szCs w:val="24"/>
        </w:rPr>
        <w:t>Abjornsson</w:t>
      </w:r>
      <w:proofErr w:type="spellEnd"/>
      <w:r>
        <w:rPr>
          <w:rFonts w:ascii="Times New Roman" w:hAnsi="Times New Roman" w:cs="Times New Roman"/>
          <w:sz w:val="24"/>
          <w:szCs w:val="24"/>
        </w:rPr>
        <w:t xml:space="preserve">, K. 2005. </w:t>
      </w:r>
      <w:r w:rsidRPr="00AB018B">
        <w:rPr>
          <w:rFonts w:ascii="Times New Roman" w:hAnsi="Times New Roman" w:cs="Times New Roman"/>
          <w:sz w:val="24"/>
          <w:szCs w:val="24"/>
        </w:rPr>
        <w:t>Conflicting demands on wetland ecosystem services: nutrient retention, biodiversity or both?</w:t>
      </w:r>
      <w:r>
        <w:rPr>
          <w:rFonts w:ascii="Times New Roman" w:hAnsi="Times New Roman" w:cs="Times New Roman"/>
          <w:sz w:val="24"/>
          <w:szCs w:val="24"/>
        </w:rPr>
        <w:t xml:space="preserve"> </w:t>
      </w:r>
      <w:r w:rsidRPr="00AB018B">
        <w:rPr>
          <w:rFonts w:ascii="Times New Roman" w:hAnsi="Times New Roman" w:cs="Times New Roman"/>
          <w:sz w:val="24"/>
          <w:szCs w:val="24"/>
        </w:rPr>
        <w:t>Freshwater Biology</w:t>
      </w:r>
      <w:r>
        <w:rPr>
          <w:rFonts w:ascii="Times New Roman" w:hAnsi="Times New Roman" w:cs="Times New Roman"/>
          <w:sz w:val="24"/>
          <w:szCs w:val="24"/>
        </w:rPr>
        <w:t xml:space="preserve"> </w:t>
      </w:r>
      <w:r w:rsidRPr="00AB018B">
        <w:rPr>
          <w:rFonts w:ascii="Times New Roman" w:hAnsi="Times New Roman" w:cs="Times New Roman"/>
          <w:sz w:val="24"/>
          <w:szCs w:val="24"/>
        </w:rPr>
        <w:t>50</w:t>
      </w:r>
      <w:r>
        <w:rPr>
          <w:rFonts w:ascii="Times New Roman" w:hAnsi="Times New Roman" w:cs="Times New Roman"/>
          <w:sz w:val="24"/>
          <w:szCs w:val="24"/>
        </w:rPr>
        <w:t>:705-</w:t>
      </w:r>
      <w:r w:rsidRPr="00AB018B">
        <w:rPr>
          <w:rFonts w:ascii="Times New Roman" w:hAnsi="Times New Roman" w:cs="Times New Roman"/>
          <w:sz w:val="24"/>
          <w:szCs w:val="24"/>
        </w:rPr>
        <w:t>714</w:t>
      </w:r>
      <w:r>
        <w:rPr>
          <w:rFonts w:ascii="Times New Roman" w:hAnsi="Times New Roman" w:cs="Times New Roman"/>
          <w:sz w:val="24"/>
          <w:szCs w:val="24"/>
        </w:rPr>
        <w:t>.</w:t>
      </w:r>
    </w:p>
    <w:p w14:paraId="3ED7B592" w14:textId="4BF950F1" w:rsidR="00872703" w:rsidRDefault="00AB018B" w:rsidP="00AB018B">
      <w:pPr>
        <w:spacing w:line="240" w:lineRule="auto"/>
        <w:ind w:left="630" w:hanging="630"/>
        <w:rPr>
          <w:rFonts w:ascii="Times New Roman" w:hAnsi="Times New Roman" w:cs="Times New Roman"/>
          <w:sz w:val="24"/>
          <w:szCs w:val="24"/>
        </w:rPr>
      </w:pPr>
      <w:proofErr w:type="gramStart"/>
      <w:r w:rsidRPr="00AB018B">
        <w:rPr>
          <w:rFonts w:ascii="Times New Roman" w:hAnsi="Times New Roman" w:cs="Times New Roman"/>
          <w:sz w:val="24"/>
          <w:szCs w:val="24"/>
        </w:rPr>
        <w:t>Johnston</w:t>
      </w:r>
      <w:r>
        <w:rPr>
          <w:rFonts w:ascii="Times New Roman" w:hAnsi="Times New Roman" w:cs="Times New Roman"/>
          <w:sz w:val="24"/>
          <w:szCs w:val="24"/>
        </w:rPr>
        <w:t>, C. A. 1991.</w:t>
      </w:r>
      <w:proofErr w:type="gramEnd"/>
      <w:r>
        <w:rPr>
          <w:rFonts w:ascii="Times New Roman" w:hAnsi="Times New Roman" w:cs="Times New Roman"/>
          <w:sz w:val="24"/>
          <w:szCs w:val="24"/>
        </w:rPr>
        <w:t xml:space="preserve"> </w:t>
      </w:r>
      <w:r w:rsidRPr="00AB018B">
        <w:rPr>
          <w:rFonts w:ascii="Times New Roman" w:hAnsi="Times New Roman" w:cs="Times New Roman"/>
          <w:sz w:val="24"/>
          <w:szCs w:val="24"/>
        </w:rPr>
        <w:t>Sediment and nutrient retention by freshwater wetlands: Effects on surface water quality</w:t>
      </w:r>
      <w:r>
        <w:rPr>
          <w:rFonts w:ascii="Times New Roman" w:hAnsi="Times New Roman" w:cs="Times New Roman"/>
          <w:sz w:val="24"/>
          <w:szCs w:val="24"/>
        </w:rPr>
        <w:t xml:space="preserve">. </w:t>
      </w:r>
      <w:r w:rsidRPr="00AB018B">
        <w:rPr>
          <w:rFonts w:ascii="Times New Roman" w:hAnsi="Times New Roman" w:cs="Times New Roman"/>
          <w:sz w:val="24"/>
          <w:szCs w:val="24"/>
        </w:rPr>
        <w:t>Critical Reviews in Environmental Control</w:t>
      </w:r>
      <w:r>
        <w:rPr>
          <w:rFonts w:ascii="Times New Roman" w:hAnsi="Times New Roman" w:cs="Times New Roman"/>
          <w:sz w:val="24"/>
          <w:szCs w:val="24"/>
        </w:rPr>
        <w:t xml:space="preserve"> </w:t>
      </w:r>
      <w:r w:rsidRPr="00AB018B">
        <w:rPr>
          <w:rFonts w:ascii="Times New Roman" w:hAnsi="Times New Roman" w:cs="Times New Roman"/>
          <w:sz w:val="24"/>
          <w:szCs w:val="24"/>
        </w:rPr>
        <w:t>21</w:t>
      </w:r>
      <w:r>
        <w:rPr>
          <w:rFonts w:ascii="Times New Roman" w:hAnsi="Times New Roman" w:cs="Times New Roman"/>
          <w:sz w:val="24"/>
          <w:szCs w:val="24"/>
        </w:rPr>
        <w:t>:491-565.</w:t>
      </w:r>
    </w:p>
    <w:p w14:paraId="52B9816E" w14:textId="78862271" w:rsidR="00872703" w:rsidRDefault="005F2650" w:rsidP="005F2650">
      <w:pPr>
        <w:spacing w:line="240" w:lineRule="auto"/>
        <w:ind w:left="720" w:hanging="720"/>
        <w:rPr>
          <w:rFonts w:ascii="Times New Roman" w:hAnsi="Times New Roman" w:cs="Times New Roman"/>
          <w:sz w:val="24"/>
          <w:szCs w:val="24"/>
        </w:rPr>
      </w:pPr>
      <w:proofErr w:type="spellStart"/>
      <w:proofErr w:type="gramStart"/>
      <w:r>
        <w:rPr>
          <w:rFonts w:ascii="Times New Roman" w:hAnsi="Times New Roman" w:cs="Times New Roman"/>
          <w:sz w:val="24"/>
          <w:szCs w:val="24"/>
        </w:rPr>
        <w:t>Tant</w:t>
      </w:r>
      <w:proofErr w:type="spellEnd"/>
      <w:r>
        <w:rPr>
          <w:rFonts w:ascii="Times New Roman" w:hAnsi="Times New Roman" w:cs="Times New Roman"/>
          <w:sz w:val="24"/>
          <w:szCs w:val="24"/>
        </w:rPr>
        <w:t xml:space="preserve">, C. J., </w:t>
      </w:r>
      <w:proofErr w:type="spellStart"/>
      <w:r>
        <w:rPr>
          <w:rFonts w:ascii="Times New Roman" w:hAnsi="Times New Roman" w:cs="Times New Roman"/>
          <w:sz w:val="24"/>
          <w:szCs w:val="24"/>
        </w:rPr>
        <w:t>Rosemond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A. D., and First, M. R. 2013. Stream nutrient enrichment has a greater effect on coarse than on fine benthic organic matter. Freshwater Science 32:1111-1121.</w:t>
      </w:r>
    </w:p>
    <w:p w14:paraId="73284F92" w14:textId="0F55F284" w:rsidR="00872703" w:rsidRPr="00375BE0" w:rsidRDefault="00FA7CFD" w:rsidP="00FA7CFD">
      <w:pPr>
        <w:spacing w:line="240" w:lineRule="auto"/>
        <w:ind w:left="720" w:hanging="720"/>
        <w:rPr>
          <w:rFonts w:ascii="Times New Roman" w:hAnsi="Times New Roman" w:cs="Times New Roman"/>
          <w:sz w:val="24"/>
          <w:szCs w:val="24"/>
        </w:rPr>
      </w:pPr>
      <w:proofErr w:type="spellStart"/>
      <w:r>
        <w:rPr>
          <w:rFonts w:ascii="Times New Roman" w:hAnsi="Times New Roman" w:cs="Times New Roman"/>
          <w:color w:val="000000"/>
          <w:sz w:val="24"/>
        </w:rPr>
        <w:t>Tranvik</w:t>
      </w:r>
      <w:proofErr w:type="spellEnd"/>
      <w:r>
        <w:rPr>
          <w:rFonts w:ascii="Times New Roman" w:hAnsi="Times New Roman" w:cs="Times New Roman"/>
          <w:color w:val="000000"/>
          <w:sz w:val="24"/>
        </w:rPr>
        <w:t xml:space="preserve">, L. J., Downing, J. A., </w:t>
      </w:r>
      <w:proofErr w:type="spellStart"/>
      <w:r>
        <w:rPr>
          <w:rFonts w:ascii="Times New Roman" w:hAnsi="Times New Roman" w:cs="Times New Roman"/>
          <w:color w:val="000000"/>
          <w:sz w:val="24"/>
        </w:rPr>
        <w:t>Cotner</w:t>
      </w:r>
      <w:proofErr w:type="spellEnd"/>
      <w:r>
        <w:rPr>
          <w:rFonts w:ascii="Times New Roman" w:hAnsi="Times New Roman" w:cs="Times New Roman"/>
          <w:color w:val="000000"/>
          <w:sz w:val="24"/>
        </w:rPr>
        <w:t xml:space="preserve">, J. B., </w:t>
      </w:r>
      <w:proofErr w:type="spellStart"/>
      <w:r>
        <w:rPr>
          <w:rFonts w:ascii="Times New Roman" w:hAnsi="Times New Roman" w:cs="Times New Roman"/>
          <w:color w:val="000000"/>
          <w:sz w:val="24"/>
        </w:rPr>
        <w:t>Loiselle</w:t>
      </w:r>
      <w:proofErr w:type="spellEnd"/>
      <w:r>
        <w:rPr>
          <w:rFonts w:ascii="Times New Roman" w:hAnsi="Times New Roman" w:cs="Times New Roman"/>
          <w:color w:val="000000"/>
          <w:sz w:val="24"/>
        </w:rPr>
        <w:t xml:space="preserve">, S. A., </w:t>
      </w:r>
      <w:proofErr w:type="spellStart"/>
      <w:r>
        <w:rPr>
          <w:rFonts w:ascii="Times New Roman" w:hAnsi="Times New Roman" w:cs="Times New Roman"/>
          <w:color w:val="000000"/>
          <w:sz w:val="24"/>
        </w:rPr>
        <w:t>Striegle</w:t>
      </w:r>
      <w:proofErr w:type="spellEnd"/>
      <w:r>
        <w:rPr>
          <w:rFonts w:ascii="Times New Roman" w:hAnsi="Times New Roman" w:cs="Times New Roman"/>
          <w:color w:val="000000"/>
          <w:sz w:val="24"/>
        </w:rPr>
        <w:t>, R. G</w:t>
      </w:r>
      <w:proofErr w:type="gramStart"/>
      <w:r>
        <w:rPr>
          <w:rFonts w:ascii="Times New Roman" w:hAnsi="Times New Roman" w:cs="Times New Roman"/>
          <w:color w:val="000000"/>
          <w:sz w:val="24"/>
        </w:rPr>
        <w:t>. ,</w:t>
      </w:r>
      <w:proofErr w:type="gramEnd"/>
      <w:r>
        <w:rPr>
          <w:rFonts w:ascii="Times New Roman" w:hAnsi="Times New Roman" w:cs="Times New Roman"/>
          <w:color w:val="000000"/>
          <w:sz w:val="24"/>
        </w:rPr>
        <w:t xml:space="preserve"> </w:t>
      </w:r>
      <w:proofErr w:type="spellStart"/>
      <w:r>
        <w:rPr>
          <w:rFonts w:ascii="Times New Roman" w:hAnsi="Times New Roman" w:cs="Times New Roman"/>
          <w:color w:val="000000"/>
          <w:sz w:val="24"/>
        </w:rPr>
        <w:t>Ballatore</w:t>
      </w:r>
      <w:proofErr w:type="spellEnd"/>
      <w:r>
        <w:rPr>
          <w:rFonts w:ascii="Times New Roman" w:hAnsi="Times New Roman" w:cs="Times New Roman"/>
          <w:color w:val="000000"/>
          <w:sz w:val="24"/>
        </w:rPr>
        <w:t xml:space="preserve">, T. J., Dillon, P., Finlay, K., Fortino K., Knoll, L. B., </w:t>
      </w:r>
      <w:proofErr w:type="spellStart"/>
      <w:r>
        <w:rPr>
          <w:rFonts w:ascii="Times New Roman" w:hAnsi="Times New Roman" w:cs="Times New Roman"/>
          <w:color w:val="000000"/>
          <w:sz w:val="24"/>
        </w:rPr>
        <w:t>Kortelainen</w:t>
      </w:r>
      <w:proofErr w:type="spellEnd"/>
      <w:r>
        <w:rPr>
          <w:rFonts w:ascii="Times New Roman" w:hAnsi="Times New Roman" w:cs="Times New Roman"/>
          <w:color w:val="000000"/>
          <w:sz w:val="24"/>
        </w:rPr>
        <w:t xml:space="preserve">, P. L., </w:t>
      </w:r>
      <w:proofErr w:type="spellStart"/>
      <w:r>
        <w:rPr>
          <w:rFonts w:ascii="Times New Roman" w:hAnsi="Times New Roman" w:cs="Times New Roman"/>
          <w:color w:val="000000"/>
          <w:sz w:val="24"/>
        </w:rPr>
        <w:t>Kutser</w:t>
      </w:r>
      <w:proofErr w:type="spellEnd"/>
      <w:r>
        <w:rPr>
          <w:rFonts w:ascii="Times New Roman" w:hAnsi="Times New Roman" w:cs="Times New Roman"/>
          <w:color w:val="000000"/>
          <w:sz w:val="24"/>
        </w:rPr>
        <w:t xml:space="preserve">, T., Larsen, S., </w:t>
      </w:r>
      <w:proofErr w:type="spellStart"/>
      <w:r>
        <w:rPr>
          <w:rFonts w:ascii="Times New Roman" w:hAnsi="Times New Roman" w:cs="Times New Roman"/>
          <w:color w:val="000000"/>
          <w:sz w:val="24"/>
        </w:rPr>
        <w:t>Laurion</w:t>
      </w:r>
      <w:proofErr w:type="spellEnd"/>
      <w:r>
        <w:rPr>
          <w:rFonts w:ascii="Times New Roman" w:hAnsi="Times New Roman" w:cs="Times New Roman"/>
          <w:color w:val="000000"/>
          <w:sz w:val="24"/>
        </w:rPr>
        <w:t xml:space="preserve">, I., Leech, D. M., </w:t>
      </w:r>
      <w:proofErr w:type="spellStart"/>
      <w:r>
        <w:rPr>
          <w:rFonts w:ascii="Times New Roman" w:hAnsi="Times New Roman" w:cs="Times New Roman"/>
          <w:color w:val="000000"/>
          <w:sz w:val="24"/>
        </w:rPr>
        <w:t>McCallister</w:t>
      </w:r>
      <w:proofErr w:type="spellEnd"/>
      <w:r>
        <w:rPr>
          <w:rFonts w:ascii="Times New Roman" w:hAnsi="Times New Roman" w:cs="Times New Roman"/>
          <w:color w:val="000000"/>
          <w:sz w:val="24"/>
        </w:rPr>
        <w:t xml:space="preserve">, S.L., McKnight, D.M., </w:t>
      </w:r>
      <w:proofErr w:type="spellStart"/>
      <w:r>
        <w:rPr>
          <w:rFonts w:ascii="Times New Roman" w:hAnsi="Times New Roman" w:cs="Times New Roman"/>
          <w:color w:val="000000"/>
          <w:sz w:val="24"/>
        </w:rPr>
        <w:t>Melack</w:t>
      </w:r>
      <w:proofErr w:type="spellEnd"/>
      <w:r>
        <w:rPr>
          <w:rFonts w:ascii="Times New Roman" w:hAnsi="Times New Roman" w:cs="Times New Roman"/>
          <w:color w:val="000000"/>
          <w:sz w:val="24"/>
        </w:rPr>
        <w:t xml:space="preserve">, J. M., </w:t>
      </w:r>
      <w:proofErr w:type="spellStart"/>
      <w:r>
        <w:rPr>
          <w:rFonts w:ascii="Times New Roman" w:hAnsi="Times New Roman" w:cs="Times New Roman"/>
          <w:color w:val="000000"/>
          <w:sz w:val="24"/>
        </w:rPr>
        <w:t>Overholt</w:t>
      </w:r>
      <w:proofErr w:type="spellEnd"/>
      <w:r>
        <w:rPr>
          <w:rFonts w:ascii="Times New Roman" w:hAnsi="Times New Roman" w:cs="Times New Roman"/>
          <w:color w:val="000000"/>
          <w:sz w:val="24"/>
        </w:rPr>
        <w:t xml:space="preserve">, E., Porter, J. A., Prairie, Y., Renwick, W. H., Roland, F., Sherman, B. S., Schindler, D. W., </w:t>
      </w:r>
      <w:proofErr w:type="spellStart"/>
      <w:r>
        <w:rPr>
          <w:rFonts w:ascii="Times New Roman" w:hAnsi="Times New Roman" w:cs="Times New Roman"/>
          <w:color w:val="000000"/>
          <w:sz w:val="24"/>
        </w:rPr>
        <w:t>Sobek</w:t>
      </w:r>
      <w:proofErr w:type="spellEnd"/>
      <w:r>
        <w:rPr>
          <w:rFonts w:ascii="Times New Roman" w:hAnsi="Times New Roman" w:cs="Times New Roman"/>
          <w:color w:val="000000"/>
          <w:sz w:val="24"/>
        </w:rPr>
        <w:t xml:space="preserve">, S., Tremblay, A., </w:t>
      </w:r>
      <w:proofErr w:type="spellStart"/>
      <w:r>
        <w:rPr>
          <w:rFonts w:ascii="Times New Roman" w:hAnsi="Times New Roman" w:cs="Times New Roman"/>
          <w:color w:val="000000"/>
          <w:sz w:val="24"/>
        </w:rPr>
        <w:t>Vanni</w:t>
      </w:r>
      <w:proofErr w:type="spellEnd"/>
      <w:r>
        <w:rPr>
          <w:rFonts w:ascii="Times New Roman" w:hAnsi="Times New Roman" w:cs="Times New Roman"/>
          <w:color w:val="000000"/>
          <w:sz w:val="24"/>
        </w:rPr>
        <w:t xml:space="preserve">, M., </w:t>
      </w:r>
      <w:proofErr w:type="spellStart"/>
      <w:r>
        <w:rPr>
          <w:rFonts w:ascii="Times New Roman" w:hAnsi="Times New Roman" w:cs="Times New Roman"/>
          <w:color w:val="000000"/>
          <w:sz w:val="24"/>
        </w:rPr>
        <w:t>Verschoor</w:t>
      </w:r>
      <w:proofErr w:type="spellEnd"/>
      <w:r>
        <w:rPr>
          <w:rFonts w:ascii="Times New Roman" w:hAnsi="Times New Roman" w:cs="Times New Roman"/>
          <w:color w:val="000000"/>
          <w:sz w:val="24"/>
        </w:rPr>
        <w:t xml:space="preserve">, A. M., von </w:t>
      </w:r>
      <w:proofErr w:type="spellStart"/>
      <w:r>
        <w:rPr>
          <w:rFonts w:ascii="Times New Roman" w:hAnsi="Times New Roman" w:cs="Times New Roman"/>
          <w:color w:val="000000"/>
          <w:sz w:val="24"/>
        </w:rPr>
        <w:t>Wachenfeldt</w:t>
      </w:r>
      <w:proofErr w:type="spellEnd"/>
      <w:r>
        <w:rPr>
          <w:rFonts w:ascii="Times New Roman" w:hAnsi="Times New Roman" w:cs="Times New Roman"/>
          <w:color w:val="000000"/>
          <w:sz w:val="24"/>
        </w:rPr>
        <w:t xml:space="preserve">, E., </w:t>
      </w:r>
      <w:proofErr w:type="spellStart"/>
      <w:r>
        <w:rPr>
          <w:rFonts w:ascii="Times New Roman" w:hAnsi="Times New Roman" w:cs="Times New Roman"/>
          <w:color w:val="000000"/>
          <w:sz w:val="24"/>
        </w:rPr>
        <w:t>Weyhenmeyer</w:t>
      </w:r>
      <w:proofErr w:type="spellEnd"/>
      <w:r>
        <w:rPr>
          <w:rFonts w:ascii="Times New Roman" w:hAnsi="Times New Roman" w:cs="Times New Roman"/>
          <w:color w:val="000000"/>
          <w:sz w:val="24"/>
        </w:rPr>
        <w:t xml:space="preserve">, G. S. 2009. </w:t>
      </w:r>
      <w:proofErr w:type="gramStart"/>
      <w:r>
        <w:rPr>
          <w:rFonts w:ascii="Times New Roman" w:hAnsi="Times New Roman" w:cs="Times New Roman"/>
          <w:color w:val="000000"/>
          <w:sz w:val="24"/>
        </w:rPr>
        <w:t>Lakes and reservoirs as regulators of carbon cycling and climate.</w:t>
      </w:r>
      <w:proofErr w:type="gramEnd"/>
      <w:r>
        <w:rPr>
          <w:rFonts w:ascii="Times New Roman" w:hAnsi="Times New Roman" w:cs="Times New Roman"/>
          <w:color w:val="000000"/>
          <w:sz w:val="24"/>
        </w:rPr>
        <w:t xml:space="preserve"> Limnology and Oceanography, 54:2298-2314.</w:t>
      </w:r>
    </w:p>
    <w:sectPr w:rsidR="00872703" w:rsidRPr="00375B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altName w:val="Consolas"/>
    <w:charset w:val="00"/>
    <w:family w:val="swiss"/>
    <w:pitch w:val="variable"/>
    <w:sig w:usb0="A00002EF" w:usb1="4000207B" w:usb2="00000000"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1A0ABF"/>
    <w:multiLevelType w:val="hybridMultilevel"/>
    <w:tmpl w:val="BF9C4782"/>
    <w:lvl w:ilvl="0" w:tplc="8968FA3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68D76AC"/>
    <w:multiLevelType w:val="hybridMultilevel"/>
    <w:tmpl w:val="5364A188"/>
    <w:lvl w:ilvl="0" w:tplc="1750C5C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776649F1"/>
    <w:multiLevelType w:val="multilevel"/>
    <w:tmpl w:val="BB16F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8"/>
  <w:proofState w:spelling="clean" w:grammar="clean"/>
  <w:revisionView w:markup="0"/>
  <w:doNotTrackMov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182F"/>
    <w:rsid w:val="00027D37"/>
    <w:rsid w:val="000755BF"/>
    <w:rsid w:val="000A3372"/>
    <w:rsid w:val="0016595D"/>
    <w:rsid w:val="001B5DA0"/>
    <w:rsid w:val="0020622A"/>
    <w:rsid w:val="002D1DEF"/>
    <w:rsid w:val="0032735B"/>
    <w:rsid w:val="0033094C"/>
    <w:rsid w:val="00375BE0"/>
    <w:rsid w:val="00383A8A"/>
    <w:rsid w:val="00397A42"/>
    <w:rsid w:val="00495CB9"/>
    <w:rsid w:val="004A358D"/>
    <w:rsid w:val="00580024"/>
    <w:rsid w:val="005E182F"/>
    <w:rsid w:val="005F2650"/>
    <w:rsid w:val="006431DE"/>
    <w:rsid w:val="006571FC"/>
    <w:rsid w:val="00660D07"/>
    <w:rsid w:val="006D76DE"/>
    <w:rsid w:val="006E5950"/>
    <w:rsid w:val="0075403E"/>
    <w:rsid w:val="007A56BC"/>
    <w:rsid w:val="007E25D4"/>
    <w:rsid w:val="00872703"/>
    <w:rsid w:val="00875F6D"/>
    <w:rsid w:val="009C1343"/>
    <w:rsid w:val="00A2090A"/>
    <w:rsid w:val="00A30450"/>
    <w:rsid w:val="00A84445"/>
    <w:rsid w:val="00AB018B"/>
    <w:rsid w:val="00B2593C"/>
    <w:rsid w:val="00B750CF"/>
    <w:rsid w:val="00B9714F"/>
    <w:rsid w:val="00BB3BC2"/>
    <w:rsid w:val="00C218BB"/>
    <w:rsid w:val="00D15A80"/>
    <w:rsid w:val="00DC7BD5"/>
    <w:rsid w:val="00E8009C"/>
    <w:rsid w:val="00F05FF7"/>
    <w:rsid w:val="00F50116"/>
    <w:rsid w:val="00FA7CFD"/>
    <w:rsid w:val="00FD38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BB31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A56BC"/>
    <w:rPr>
      <w:rFonts w:ascii="Times New Roman" w:hAnsi="Times New Roman" w:cs="Times New Roman"/>
      <w:sz w:val="24"/>
      <w:szCs w:val="24"/>
    </w:rPr>
  </w:style>
  <w:style w:type="paragraph" w:styleId="ListParagraph">
    <w:name w:val="List Paragraph"/>
    <w:basedOn w:val="Normal"/>
    <w:uiPriority w:val="34"/>
    <w:qFormat/>
    <w:rsid w:val="00FD3828"/>
    <w:pPr>
      <w:ind w:left="720"/>
      <w:contextualSpacing/>
    </w:pPr>
  </w:style>
  <w:style w:type="paragraph" w:styleId="BalloonText">
    <w:name w:val="Balloon Text"/>
    <w:basedOn w:val="Normal"/>
    <w:link w:val="BalloonTextChar"/>
    <w:uiPriority w:val="99"/>
    <w:semiHidden/>
    <w:unhideWhenUsed/>
    <w:rsid w:val="0075403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5403E"/>
    <w:rPr>
      <w:rFonts w:ascii="Lucida Grande" w:hAnsi="Lucida Grande" w:cs="Lucida Grande"/>
      <w:sz w:val="18"/>
      <w:szCs w:val="18"/>
    </w:rPr>
  </w:style>
  <w:style w:type="paragraph" w:styleId="PlainText">
    <w:name w:val="Plain Text"/>
    <w:basedOn w:val="Normal"/>
    <w:link w:val="PlainTextChar"/>
    <w:rsid w:val="00FA7CFD"/>
    <w:pPr>
      <w:spacing w:after="0" w:line="240" w:lineRule="auto"/>
    </w:pPr>
    <w:rPr>
      <w:rFonts w:ascii="Courier" w:eastAsia="Times New Roman" w:hAnsi="Courier" w:cs="Courier"/>
      <w:sz w:val="21"/>
      <w:szCs w:val="20"/>
    </w:rPr>
  </w:style>
  <w:style w:type="character" w:customStyle="1" w:styleId="PlainTextChar">
    <w:name w:val="Plain Text Char"/>
    <w:basedOn w:val="DefaultParagraphFont"/>
    <w:link w:val="PlainText"/>
    <w:rsid w:val="00FA7CFD"/>
    <w:rPr>
      <w:rFonts w:ascii="Courier" w:eastAsia="Times New Roman" w:hAnsi="Courier" w:cs="Courier"/>
      <w:sz w:val="21"/>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A56BC"/>
    <w:rPr>
      <w:rFonts w:ascii="Times New Roman" w:hAnsi="Times New Roman" w:cs="Times New Roman"/>
      <w:sz w:val="24"/>
      <w:szCs w:val="24"/>
    </w:rPr>
  </w:style>
  <w:style w:type="paragraph" w:styleId="ListParagraph">
    <w:name w:val="List Paragraph"/>
    <w:basedOn w:val="Normal"/>
    <w:uiPriority w:val="34"/>
    <w:qFormat/>
    <w:rsid w:val="00FD3828"/>
    <w:pPr>
      <w:ind w:left="720"/>
      <w:contextualSpacing/>
    </w:pPr>
  </w:style>
  <w:style w:type="paragraph" w:styleId="BalloonText">
    <w:name w:val="Balloon Text"/>
    <w:basedOn w:val="Normal"/>
    <w:link w:val="BalloonTextChar"/>
    <w:uiPriority w:val="99"/>
    <w:semiHidden/>
    <w:unhideWhenUsed/>
    <w:rsid w:val="0075403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5403E"/>
    <w:rPr>
      <w:rFonts w:ascii="Lucida Grande" w:hAnsi="Lucida Grande" w:cs="Lucida Grande"/>
      <w:sz w:val="18"/>
      <w:szCs w:val="18"/>
    </w:rPr>
  </w:style>
  <w:style w:type="paragraph" w:styleId="PlainText">
    <w:name w:val="Plain Text"/>
    <w:basedOn w:val="Normal"/>
    <w:link w:val="PlainTextChar"/>
    <w:rsid w:val="00FA7CFD"/>
    <w:pPr>
      <w:spacing w:after="0" w:line="240" w:lineRule="auto"/>
    </w:pPr>
    <w:rPr>
      <w:rFonts w:ascii="Courier" w:eastAsia="Times New Roman" w:hAnsi="Courier" w:cs="Courier"/>
      <w:sz w:val="21"/>
      <w:szCs w:val="20"/>
    </w:rPr>
  </w:style>
  <w:style w:type="character" w:customStyle="1" w:styleId="PlainTextChar">
    <w:name w:val="Plain Text Char"/>
    <w:basedOn w:val="DefaultParagraphFont"/>
    <w:link w:val="PlainText"/>
    <w:rsid w:val="00FA7CFD"/>
    <w:rPr>
      <w:rFonts w:ascii="Courier" w:eastAsia="Times New Roman" w:hAnsi="Courier" w:cs="Courier"/>
      <w:sz w:val="21"/>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0724374">
      <w:bodyDiv w:val="1"/>
      <w:marLeft w:val="0"/>
      <w:marRight w:val="0"/>
      <w:marTop w:val="0"/>
      <w:marBottom w:val="0"/>
      <w:divBdr>
        <w:top w:val="none" w:sz="0" w:space="0" w:color="auto"/>
        <w:left w:val="none" w:sz="0" w:space="0" w:color="auto"/>
        <w:bottom w:val="none" w:sz="0" w:space="0" w:color="auto"/>
        <w:right w:val="none" w:sz="0" w:space="0" w:color="auto"/>
      </w:divBdr>
      <w:divsChild>
        <w:div w:id="1184442375">
          <w:marLeft w:val="0"/>
          <w:marRight w:val="0"/>
          <w:marTop w:val="0"/>
          <w:marBottom w:val="0"/>
          <w:divBdr>
            <w:top w:val="none" w:sz="0" w:space="0" w:color="auto"/>
            <w:left w:val="none" w:sz="0" w:space="0" w:color="auto"/>
            <w:bottom w:val="none" w:sz="0" w:space="0" w:color="auto"/>
            <w:right w:val="none" w:sz="0" w:space="0" w:color="auto"/>
          </w:divBdr>
          <w:divsChild>
            <w:div w:id="101074237">
              <w:marLeft w:val="0"/>
              <w:marRight w:val="0"/>
              <w:marTop w:val="0"/>
              <w:marBottom w:val="0"/>
              <w:divBdr>
                <w:top w:val="none" w:sz="0" w:space="0" w:color="auto"/>
                <w:left w:val="none" w:sz="0" w:space="0" w:color="auto"/>
                <w:bottom w:val="none" w:sz="0" w:space="0" w:color="auto"/>
                <w:right w:val="none" w:sz="0" w:space="0" w:color="auto"/>
              </w:divBdr>
              <w:divsChild>
                <w:div w:id="945623558">
                  <w:marLeft w:val="0"/>
                  <w:marRight w:val="0"/>
                  <w:marTop w:val="0"/>
                  <w:marBottom w:val="0"/>
                  <w:divBdr>
                    <w:top w:val="none" w:sz="0" w:space="0" w:color="auto"/>
                    <w:left w:val="none" w:sz="0" w:space="0" w:color="auto"/>
                    <w:bottom w:val="none" w:sz="0" w:space="0" w:color="auto"/>
                    <w:right w:val="none" w:sz="0" w:space="0" w:color="auto"/>
                  </w:divBdr>
                  <w:divsChild>
                    <w:div w:id="306975860">
                      <w:marLeft w:val="0"/>
                      <w:marRight w:val="0"/>
                      <w:marTop w:val="0"/>
                      <w:marBottom w:val="0"/>
                      <w:divBdr>
                        <w:top w:val="none" w:sz="0" w:space="0" w:color="auto"/>
                        <w:left w:val="none" w:sz="0" w:space="0" w:color="auto"/>
                        <w:bottom w:val="none" w:sz="0" w:space="0" w:color="auto"/>
                        <w:right w:val="none" w:sz="0" w:space="0" w:color="auto"/>
                      </w:divBdr>
                      <w:divsChild>
                        <w:div w:id="1120302209">
                          <w:marLeft w:val="0"/>
                          <w:marRight w:val="0"/>
                          <w:marTop w:val="0"/>
                          <w:marBottom w:val="0"/>
                          <w:divBdr>
                            <w:top w:val="none" w:sz="0" w:space="0" w:color="auto"/>
                            <w:left w:val="none" w:sz="0" w:space="0" w:color="auto"/>
                            <w:bottom w:val="none" w:sz="0" w:space="0" w:color="auto"/>
                            <w:right w:val="none" w:sz="0" w:space="0" w:color="auto"/>
                          </w:divBdr>
                          <w:divsChild>
                            <w:div w:id="447966564">
                              <w:marLeft w:val="0"/>
                              <w:marRight w:val="0"/>
                              <w:marTop w:val="0"/>
                              <w:marBottom w:val="0"/>
                              <w:divBdr>
                                <w:top w:val="none" w:sz="0" w:space="0" w:color="auto"/>
                                <w:left w:val="none" w:sz="0" w:space="0" w:color="auto"/>
                                <w:bottom w:val="none" w:sz="0" w:space="0" w:color="auto"/>
                                <w:right w:val="none" w:sz="0" w:space="0" w:color="auto"/>
                              </w:divBdr>
                              <w:divsChild>
                                <w:div w:id="1733843601">
                                  <w:marLeft w:val="0"/>
                                  <w:marRight w:val="0"/>
                                  <w:marTop w:val="0"/>
                                  <w:marBottom w:val="225"/>
                                  <w:divBdr>
                                    <w:top w:val="single" w:sz="6" w:space="0" w:color="CCCCCC"/>
                                    <w:left w:val="single" w:sz="6" w:space="0" w:color="CCCCCC"/>
                                    <w:bottom w:val="single" w:sz="6" w:space="0" w:color="CCCCCC"/>
                                    <w:right w:val="single" w:sz="6" w:space="0" w:color="CCCCCC"/>
                                  </w:divBdr>
                                  <w:divsChild>
                                    <w:div w:id="115575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5</Pages>
  <Words>1906</Words>
  <Characters>10868</Characters>
  <Application>Microsoft Macintosh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Kaitlyn Peters</dc:creator>
  <cp:keywords/>
  <dc:description/>
  <cp:lastModifiedBy>Microsoft Office User</cp:lastModifiedBy>
  <cp:revision>15</cp:revision>
  <dcterms:created xsi:type="dcterms:W3CDTF">2014-03-20T22:45:00Z</dcterms:created>
  <dcterms:modified xsi:type="dcterms:W3CDTF">2014-03-21T15:11:00Z</dcterms:modified>
</cp:coreProperties>
</file>