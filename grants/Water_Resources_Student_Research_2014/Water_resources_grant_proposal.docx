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AAE1FC" w14:textId="77777777" w:rsidR="009A7578" w:rsidRPr="006F13B1" w:rsidRDefault="00E040E8" w:rsidP="006B2270">
      <w:pPr>
        <w:spacing w:after="0" w:line="240" w:lineRule="auto"/>
        <w:jc w:val="center"/>
        <w:rPr>
          <w:rFonts w:ascii="Times New Roman" w:hAnsi="Times New Roman" w:cs="Times New Roman"/>
          <w:b/>
          <w:sz w:val="24"/>
          <w:szCs w:val="24"/>
          <w:u w:val="single"/>
        </w:rPr>
      </w:pPr>
      <w:r>
        <w:rPr>
          <w:rFonts w:ascii="Times New Roman" w:hAnsi="Times New Roman" w:cs="Times New Roman"/>
          <w:sz w:val="24"/>
          <w:szCs w:val="24"/>
        </w:rPr>
        <w:t>Project Title</w:t>
      </w:r>
    </w:p>
    <w:p w14:paraId="2DAC6746" w14:textId="77777777" w:rsidR="00913255" w:rsidRDefault="00974B5B" w:rsidP="006B22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Principal Investigator: </w:t>
      </w:r>
      <w:r w:rsidR="006F13B1" w:rsidRPr="006F13B1">
        <w:rPr>
          <w:rFonts w:ascii="Times New Roman" w:hAnsi="Times New Roman" w:cs="Times New Roman"/>
          <w:sz w:val="24"/>
          <w:szCs w:val="24"/>
        </w:rPr>
        <w:t>Kaitlyn Peters</w:t>
      </w:r>
    </w:p>
    <w:p w14:paraId="4A02C364" w14:textId="77777777" w:rsidR="00D70448" w:rsidRDefault="00D70448" w:rsidP="006B22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Mailing Address:</w:t>
      </w:r>
      <w:r w:rsidR="00D15A64">
        <w:rPr>
          <w:rFonts w:ascii="Times New Roman" w:hAnsi="Times New Roman" w:cs="Times New Roman"/>
          <w:sz w:val="24"/>
          <w:szCs w:val="24"/>
        </w:rPr>
        <w:t xml:space="preserve"> 160 Spyglass Lane, Stafford, VA 22556</w:t>
      </w:r>
    </w:p>
    <w:p w14:paraId="670EC0CC" w14:textId="77777777" w:rsidR="00D70448" w:rsidRDefault="00D70448" w:rsidP="006B22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Phone Number:</w:t>
      </w:r>
      <w:r w:rsidR="00BC3379">
        <w:rPr>
          <w:rFonts w:ascii="Times New Roman" w:hAnsi="Times New Roman" w:cs="Times New Roman"/>
          <w:sz w:val="24"/>
          <w:szCs w:val="24"/>
        </w:rPr>
        <w:t xml:space="preserve"> (540) 905-5868</w:t>
      </w:r>
    </w:p>
    <w:p w14:paraId="3C073A69" w14:textId="77777777" w:rsidR="00D70448" w:rsidRDefault="00D70448" w:rsidP="006B22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E-mail:</w:t>
      </w:r>
      <w:r w:rsidR="00BC3379">
        <w:rPr>
          <w:rFonts w:ascii="Times New Roman" w:hAnsi="Times New Roman" w:cs="Times New Roman"/>
          <w:sz w:val="24"/>
          <w:szCs w:val="24"/>
        </w:rPr>
        <w:t xml:space="preserve"> kaitlyn.peters@live.longwood.edu</w:t>
      </w:r>
    </w:p>
    <w:p w14:paraId="7C58A1FC" w14:textId="77777777" w:rsidR="006F13B1" w:rsidRDefault="00974B5B" w:rsidP="006B22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Co-Principal Investigator: Dr. Kenneth Fortino</w:t>
      </w:r>
    </w:p>
    <w:p w14:paraId="6F4B4A90" w14:textId="77777777" w:rsidR="00D70448" w:rsidRDefault="00D70448" w:rsidP="006B22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Mailing Address:</w:t>
      </w:r>
    </w:p>
    <w:p w14:paraId="367866A2" w14:textId="77777777" w:rsidR="00D70448" w:rsidRDefault="00D70448" w:rsidP="006B22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Phone number:</w:t>
      </w:r>
    </w:p>
    <w:p w14:paraId="4406131E" w14:textId="77777777" w:rsidR="00D70448" w:rsidRDefault="00D70448" w:rsidP="006B22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Email:</w:t>
      </w:r>
    </w:p>
    <w:p w14:paraId="38183D91" w14:textId="77777777" w:rsidR="00E040E8" w:rsidRDefault="00E040E8" w:rsidP="006B22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Longwood University</w:t>
      </w:r>
    </w:p>
    <w:p w14:paraId="14FEAB16" w14:textId="77777777" w:rsidR="00E040E8" w:rsidRDefault="00E040E8" w:rsidP="006B22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Cook-Cole College of Arts and Sciences</w:t>
      </w:r>
    </w:p>
    <w:p w14:paraId="08F62271" w14:textId="77777777" w:rsidR="00E040E8" w:rsidRDefault="00E040E8" w:rsidP="006B22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Biological and Environmental Sciences Department</w:t>
      </w:r>
    </w:p>
    <w:p w14:paraId="65940C69" w14:textId="77777777" w:rsidR="00C92867" w:rsidRDefault="00C92867" w:rsidP="006B22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Total Budget Request:</w:t>
      </w:r>
    </w:p>
    <w:p w14:paraId="7BACFD4B" w14:textId="77777777" w:rsidR="00C92867" w:rsidRDefault="00C92867" w:rsidP="006B22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Project Desc</w:t>
      </w:r>
      <w:r w:rsidR="009605A1">
        <w:rPr>
          <w:rFonts w:ascii="Times New Roman" w:hAnsi="Times New Roman" w:cs="Times New Roman"/>
          <w:sz w:val="24"/>
          <w:szCs w:val="24"/>
        </w:rPr>
        <w:t>ription:</w:t>
      </w:r>
    </w:p>
    <w:p w14:paraId="367E2EB1" w14:textId="77777777" w:rsidR="009605A1" w:rsidRDefault="009605A1" w:rsidP="006B22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Abstract:</w:t>
      </w:r>
    </w:p>
    <w:p w14:paraId="21D20D4D" w14:textId="77777777" w:rsidR="00D70448" w:rsidRDefault="00D70448" w:rsidP="006B2270">
      <w:pPr>
        <w:spacing w:after="0" w:line="240" w:lineRule="auto"/>
        <w:jc w:val="center"/>
        <w:rPr>
          <w:rFonts w:ascii="Times New Roman" w:hAnsi="Times New Roman" w:cs="Times New Roman"/>
          <w:sz w:val="24"/>
          <w:szCs w:val="24"/>
        </w:rPr>
      </w:pPr>
    </w:p>
    <w:p w14:paraId="12550403" w14:textId="77777777" w:rsidR="00D70448" w:rsidRDefault="00D70448" w:rsidP="006B2270">
      <w:pPr>
        <w:spacing w:after="0" w:line="240" w:lineRule="auto"/>
        <w:jc w:val="center"/>
        <w:rPr>
          <w:rFonts w:ascii="Times New Roman" w:hAnsi="Times New Roman" w:cs="Times New Roman"/>
          <w:sz w:val="24"/>
          <w:szCs w:val="24"/>
        </w:rPr>
      </w:pPr>
    </w:p>
    <w:p w14:paraId="6287B40A" w14:textId="77777777" w:rsidR="00D47471" w:rsidRDefault="00D47471" w:rsidP="006B2270">
      <w:pPr>
        <w:spacing w:after="0" w:line="240" w:lineRule="auto"/>
        <w:jc w:val="center"/>
        <w:rPr>
          <w:rFonts w:ascii="Times New Roman" w:hAnsi="Times New Roman" w:cs="Times New Roman"/>
          <w:sz w:val="24"/>
          <w:szCs w:val="24"/>
        </w:rPr>
      </w:pPr>
    </w:p>
    <w:p w14:paraId="0B12D261" w14:textId="77777777" w:rsidR="00D47471" w:rsidRDefault="00D47471" w:rsidP="006B2270">
      <w:pPr>
        <w:spacing w:after="0" w:line="240" w:lineRule="auto"/>
        <w:jc w:val="center"/>
        <w:rPr>
          <w:rFonts w:ascii="Times New Roman" w:hAnsi="Times New Roman" w:cs="Times New Roman"/>
          <w:sz w:val="24"/>
          <w:szCs w:val="24"/>
        </w:rPr>
      </w:pPr>
    </w:p>
    <w:p w14:paraId="6C1D988B" w14:textId="77777777" w:rsidR="00D47471" w:rsidRDefault="00D47471" w:rsidP="006B2270">
      <w:pPr>
        <w:spacing w:after="0" w:line="240" w:lineRule="auto"/>
        <w:jc w:val="center"/>
        <w:rPr>
          <w:rFonts w:ascii="Times New Roman" w:hAnsi="Times New Roman" w:cs="Times New Roman"/>
          <w:sz w:val="24"/>
          <w:szCs w:val="24"/>
        </w:rPr>
      </w:pPr>
    </w:p>
    <w:p w14:paraId="46720D5F" w14:textId="77777777" w:rsidR="00D47471" w:rsidRDefault="00D47471" w:rsidP="006B2270">
      <w:pPr>
        <w:spacing w:after="0" w:line="240" w:lineRule="auto"/>
        <w:jc w:val="center"/>
        <w:rPr>
          <w:rFonts w:ascii="Times New Roman" w:hAnsi="Times New Roman" w:cs="Times New Roman"/>
          <w:sz w:val="24"/>
          <w:szCs w:val="24"/>
        </w:rPr>
      </w:pPr>
    </w:p>
    <w:p w14:paraId="2077DF8A" w14:textId="77777777" w:rsidR="00D47471" w:rsidRDefault="00D47471" w:rsidP="006B2270">
      <w:pPr>
        <w:spacing w:after="0" w:line="240" w:lineRule="auto"/>
        <w:jc w:val="center"/>
        <w:rPr>
          <w:rFonts w:ascii="Times New Roman" w:hAnsi="Times New Roman" w:cs="Times New Roman"/>
          <w:sz w:val="24"/>
          <w:szCs w:val="24"/>
        </w:rPr>
      </w:pPr>
    </w:p>
    <w:p w14:paraId="31C7656F" w14:textId="77777777" w:rsidR="00D47471" w:rsidRDefault="00D47471" w:rsidP="006B2270">
      <w:pPr>
        <w:spacing w:after="0" w:line="240" w:lineRule="auto"/>
        <w:jc w:val="center"/>
        <w:rPr>
          <w:rFonts w:ascii="Times New Roman" w:hAnsi="Times New Roman" w:cs="Times New Roman"/>
          <w:sz w:val="24"/>
          <w:szCs w:val="24"/>
        </w:rPr>
      </w:pPr>
    </w:p>
    <w:p w14:paraId="498B24EC" w14:textId="77777777" w:rsidR="00D47471" w:rsidRDefault="00D47471" w:rsidP="006B2270">
      <w:pPr>
        <w:spacing w:after="0" w:line="240" w:lineRule="auto"/>
        <w:jc w:val="center"/>
        <w:rPr>
          <w:rFonts w:ascii="Times New Roman" w:hAnsi="Times New Roman" w:cs="Times New Roman"/>
          <w:sz w:val="24"/>
          <w:szCs w:val="24"/>
        </w:rPr>
      </w:pPr>
    </w:p>
    <w:p w14:paraId="7A144427" w14:textId="77777777" w:rsidR="00D47471" w:rsidRDefault="00D47471" w:rsidP="006B2270">
      <w:pPr>
        <w:spacing w:after="0" w:line="240" w:lineRule="auto"/>
        <w:jc w:val="center"/>
        <w:rPr>
          <w:rFonts w:ascii="Times New Roman" w:hAnsi="Times New Roman" w:cs="Times New Roman"/>
          <w:sz w:val="24"/>
          <w:szCs w:val="24"/>
        </w:rPr>
      </w:pPr>
    </w:p>
    <w:p w14:paraId="768784E0" w14:textId="77777777" w:rsidR="00D47471" w:rsidRDefault="00D47471" w:rsidP="006B2270">
      <w:pPr>
        <w:spacing w:after="0" w:line="240" w:lineRule="auto"/>
        <w:jc w:val="center"/>
        <w:rPr>
          <w:rFonts w:ascii="Times New Roman" w:hAnsi="Times New Roman" w:cs="Times New Roman"/>
          <w:sz w:val="24"/>
          <w:szCs w:val="24"/>
        </w:rPr>
      </w:pPr>
    </w:p>
    <w:p w14:paraId="48017731" w14:textId="77777777" w:rsidR="00D47471" w:rsidRDefault="00D47471" w:rsidP="006B2270">
      <w:pPr>
        <w:spacing w:after="0" w:line="240" w:lineRule="auto"/>
        <w:jc w:val="center"/>
        <w:rPr>
          <w:rFonts w:ascii="Times New Roman" w:hAnsi="Times New Roman" w:cs="Times New Roman"/>
          <w:sz w:val="24"/>
          <w:szCs w:val="24"/>
        </w:rPr>
      </w:pPr>
    </w:p>
    <w:p w14:paraId="7B466957" w14:textId="77777777" w:rsidR="00D47471" w:rsidRDefault="00D47471" w:rsidP="006B2270">
      <w:pPr>
        <w:spacing w:after="0" w:line="240" w:lineRule="auto"/>
        <w:jc w:val="center"/>
        <w:rPr>
          <w:rFonts w:ascii="Times New Roman" w:hAnsi="Times New Roman" w:cs="Times New Roman"/>
          <w:sz w:val="24"/>
          <w:szCs w:val="24"/>
        </w:rPr>
      </w:pPr>
    </w:p>
    <w:p w14:paraId="574426F0" w14:textId="77777777" w:rsidR="00D47471" w:rsidRDefault="00D47471" w:rsidP="006B2270">
      <w:pPr>
        <w:spacing w:after="0" w:line="240" w:lineRule="auto"/>
        <w:jc w:val="center"/>
        <w:rPr>
          <w:rFonts w:ascii="Times New Roman" w:hAnsi="Times New Roman" w:cs="Times New Roman"/>
          <w:sz w:val="24"/>
          <w:szCs w:val="24"/>
        </w:rPr>
      </w:pPr>
    </w:p>
    <w:p w14:paraId="6C96BA99" w14:textId="77777777" w:rsidR="00D47471" w:rsidRDefault="00D47471" w:rsidP="006B2270">
      <w:pPr>
        <w:spacing w:after="0" w:line="240" w:lineRule="auto"/>
        <w:jc w:val="center"/>
        <w:rPr>
          <w:rFonts w:ascii="Times New Roman" w:hAnsi="Times New Roman" w:cs="Times New Roman"/>
          <w:sz w:val="24"/>
          <w:szCs w:val="24"/>
        </w:rPr>
      </w:pPr>
    </w:p>
    <w:p w14:paraId="6D81719F" w14:textId="77777777" w:rsidR="00D47471" w:rsidRDefault="00D47471" w:rsidP="006B2270">
      <w:pPr>
        <w:spacing w:after="0" w:line="240" w:lineRule="auto"/>
        <w:jc w:val="center"/>
        <w:rPr>
          <w:rFonts w:ascii="Times New Roman" w:hAnsi="Times New Roman" w:cs="Times New Roman"/>
          <w:sz w:val="24"/>
          <w:szCs w:val="24"/>
        </w:rPr>
      </w:pPr>
    </w:p>
    <w:p w14:paraId="19F0CC49" w14:textId="77777777" w:rsidR="00D47471" w:rsidRDefault="00D47471" w:rsidP="006B2270">
      <w:pPr>
        <w:spacing w:after="0" w:line="240" w:lineRule="auto"/>
        <w:jc w:val="center"/>
        <w:rPr>
          <w:rFonts w:ascii="Times New Roman" w:hAnsi="Times New Roman" w:cs="Times New Roman"/>
          <w:sz w:val="24"/>
          <w:szCs w:val="24"/>
        </w:rPr>
      </w:pPr>
    </w:p>
    <w:p w14:paraId="45D9D92C" w14:textId="77777777" w:rsidR="00D47471" w:rsidRDefault="00D47471" w:rsidP="006B2270">
      <w:pPr>
        <w:spacing w:after="0" w:line="240" w:lineRule="auto"/>
        <w:jc w:val="center"/>
        <w:rPr>
          <w:rFonts w:ascii="Times New Roman" w:hAnsi="Times New Roman" w:cs="Times New Roman"/>
          <w:sz w:val="24"/>
          <w:szCs w:val="24"/>
        </w:rPr>
      </w:pPr>
    </w:p>
    <w:p w14:paraId="516D3FDB" w14:textId="77777777" w:rsidR="00D47471" w:rsidRDefault="00D47471" w:rsidP="006B2270">
      <w:pPr>
        <w:spacing w:after="0" w:line="240" w:lineRule="auto"/>
        <w:jc w:val="center"/>
        <w:rPr>
          <w:rFonts w:ascii="Times New Roman" w:hAnsi="Times New Roman" w:cs="Times New Roman"/>
          <w:sz w:val="24"/>
          <w:szCs w:val="24"/>
        </w:rPr>
      </w:pPr>
    </w:p>
    <w:p w14:paraId="67378A59" w14:textId="77777777" w:rsidR="00D47471" w:rsidRDefault="00D47471" w:rsidP="006B2270">
      <w:pPr>
        <w:spacing w:after="0" w:line="240" w:lineRule="auto"/>
        <w:jc w:val="center"/>
        <w:rPr>
          <w:rFonts w:ascii="Times New Roman" w:hAnsi="Times New Roman" w:cs="Times New Roman"/>
          <w:sz w:val="24"/>
          <w:szCs w:val="24"/>
        </w:rPr>
      </w:pPr>
    </w:p>
    <w:p w14:paraId="58C377B5" w14:textId="77777777" w:rsidR="00D47471" w:rsidRDefault="00D47471" w:rsidP="006B2270">
      <w:pPr>
        <w:spacing w:after="0" w:line="240" w:lineRule="auto"/>
        <w:jc w:val="center"/>
        <w:rPr>
          <w:rFonts w:ascii="Times New Roman" w:hAnsi="Times New Roman" w:cs="Times New Roman"/>
          <w:sz w:val="24"/>
          <w:szCs w:val="24"/>
        </w:rPr>
      </w:pPr>
    </w:p>
    <w:p w14:paraId="5DD452DD" w14:textId="77777777" w:rsidR="00D47471" w:rsidRDefault="00D47471" w:rsidP="006B2270">
      <w:pPr>
        <w:spacing w:after="0" w:line="240" w:lineRule="auto"/>
        <w:jc w:val="center"/>
        <w:rPr>
          <w:rFonts w:ascii="Times New Roman" w:hAnsi="Times New Roman" w:cs="Times New Roman"/>
          <w:sz w:val="24"/>
          <w:szCs w:val="24"/>
        </w:rPr>
      </w:pPr>
    </w:p>
    <w:p w14:paraId="357BC8A5" w14:textId="77777777" w:rsidR="00D47471" w:rsidRDefault="00D47471" w:rsidP="006B2270">
      <w:pPr>
        <w:spacing w:after="0" w:line="240" w:lineRule="auto"/>
        <w:jc w:val="center"/>
        <w:rPr>
          <w:rFonts w:ascii="Times New Roman" w:hAnsi="Times New Roman" w:cs="Times New Roman"/>
          <w:sz w:val="24"/>
          <w:szCs w:val="24"/>
        </w:rPr>
      </w:pPr>
    </w:p>
    <w:p w14:paraId="68CD2C0B" w14:textId="77777777" w:rsidR="00D47471" w:rsidRDefault="00D47471" w:rsidP="006B2270">
      <w:pPr>
        <w:spacing w:after="0" w:line="240" w:lineRule="auto"/>
        <w:jc w:val="center"/>
        <w:rPr>
          <w:rFonts w:ascii="Times New Roman" w:hAnsi="Times New Roman" w:cs="Times New Roman"/>
          <w:sz w:val="24"/>
          <w:szCs w:val="24"/>
        </w:rPr>
      </w:pPr>
    </w:p>
    <w:p w14:paraId="221F947D" w14:textId="77777777" w:rsidR="00D47471" w:rsidRDefault="00D47471" w:rsidP="006B2270">
      <w:pPr>
        <w:spacing w:after="0" w:line="240" w:lineRule="auto"/>
        <w:jc w:val="center"/>
        <w:rPr>
          <w:rFonts w:ascii="Times New Roman" w:hAnsi="Times New Roman" w:cs="Times New Roman"/>
          <w:sz w:val="24"/>
          <w:szCs w:val="24"/>
        </w:rPr>
      </w:pPr>
    </w:p>
    <w:p w14:paraId="309047DE" w14:textId="77777777" w:rsidR="00D47471" w:rsidRDefault="00D47471" w:rsidP="006B2270">
      <w:pPr>
        <w:spacing w:after="0" w:line="240" w:lineRule="auto"/>
        <w:jc w:val="center"/>
        <w:rPr>
          <w:rFonts w:ascii="Times New Roman" w:hAnsi="Times New Roman" w:cs="Times New Roman"/>
          <w:sz w:val="24"/>
          <w:szCs w:val="24"/>
        </w:rPr>
      </w:pPr>
    </w:p>
    <w:p w14:paraId="2A21DBED" w14:textId="77777777" w:rsidR="00D47471" w:rsidRDefault="00D47471" w:rsidP="006B2270">
      <w:pPr>
        <w:spacing w:after="0" w:line="240" w:lineRule="auto"/>
        <w:jc w:val="center"/>
        <w:rPr>
          <w:rFonts w:ascii="Times New Roman" w:hAnsi="Times New Roman" w:cs="Times New Roman"/>
          <w:sz w:val="24"/>
          <w:szCs w:val="24"/>
        </w:rPr>
      </w:pPr>
    </w:p>
    <w:p w14:paraId="6FFEE97D" w14:textId="77777777" w:rsidR="00D47471" w:rsidRDefault="00D47471" w:rsidP="006B2270">
      <w:pPr>
        <w:spacing w:after="0" w:line="240" w:lineRule="auto"/>
        <w:jc w:val="center"/>
        <w:rPr>
          <w:rFonts w:ascii="Times New Roman" w:hAnsi="Times New Roman" w:cs="Times New Roman"/>
          <w:sz w:val="24"/>
          <w:szCs w:val="24"/>
        </w:rPr>
      </w:pPr>
    </w:p>
    <w:p w14:paraId="21504ACF" w14:textId="77777777" w:rsidR="006F13B1" w:rsidRDefault="006F13B1" w:rsidP="00785767">
      <w:pPr>
        <w:spacing w:after="0" w:line="240" w:lineRule="auto"/>
        <w:rPr>
          <w:rFonts w:ascii="Times New Roman" w:hAnsi="Times New Roman" w:cs="Times New Roman"/>
          <w:sz w:val="24"/>
          <w:szCs w:val="24"/>
        </w:rPr>
      </w:pPr>
    </w:p>
    <w:p w14:paraId="2052BE58" w14:textId="77777777" w:rsidR="00785767" w:rsidRDefault="00785767" w:rsidP="00785767">
      <w:pPr>
        <w:spacing w:after="0" w:line="240" w:lineRule="auto"/>
        <w:rPr>
          <w:rFonts w:ascii="Times New Roman" w:hAnsi="Times New Roman" w:cs="Times New Roman"/>
          <w:b/>
          <w:sz w:val="24"/>
          <w:szCs w:val="24"/>
        </w:rPr>
      </w:pPr>
    </w:p>
    <w:p w14:paraId="215CF2F6" w14:textId="77777777" w:rsidR="00785767" w:rsidRDefault="00785767" w:rsidP="004A51CE">
      <w:pPr>
        <w:spacing w:after="0" w:line="240" w:lineRule="auto"/>
        <w:ind w:firstLine="720"/>
        <w:rPr>
          <w:rFonts w:ascii="Times New Roman" w:hAnsi="Times New Roman" w:cs="Times New Roman"/>
          <w:sz w:val="24"/>
          <w:szCs w:val="24"/>
        </w:rPr>
      </w:pPr>
    </w:p>
    <w:p w14:paraId="05E19BAA" w14:textId="3FD30EBD" w:rsidR="00785767" w:rsidRDefault="00CA6691" w:rsidP="00785767">
      <w:pPr>
        <w:spacing w:after="0" w:line="240" w:lineRule="auto"/>
        <w:jc w:val="center"/>
        <w:rPr>
          <w:rFonts w:ascii="Times New Roman" w:hAnsi="Times New Roman" w:cs="Times New Roman"/>
          <w:b/>
          <w:sz w:val="24"/>
          <w:szCs w:val="24"/>
        </w:rPr>
      </w:pPr>
      <w:proofErr w:type="gramStart"/>
      <w:ins w:id="0" w:author="Microsoft Office User" w:date="2014-03-18T19:57:00Z">
        <w:r>
          <w:rPr>
            <w:rFonts w:ascii="Times New Roman" w:hAnsi="Times New Roman" w:cs="Times New Roman"/>
            <w:b/>
            <w:sz w:val="24"/>
            <w:szCs w:val="24"/>
          </w:rPr>
          <w:lastRenderedPageBreak/>
          <w:t>The effect of terrestrial leaf litter on sediment organic matter processing and nutrient retention.</w:t>
        </w:r>
      </w:ins>
      <w:del w:id="1" w:author="Microsoft Office User" w:date="2014-03-18T19:56:00Z">
        <w:r w:rsidR="002D4E3A" w:rsidDel="00CA6691">
          <w:rPr>
            <w:rFonts w:ascii="Times New Roman" w:hAnsi="Times New Roman" w:cs="Times New Roman"/>
            <w:b/>
            <w:sz w:val="24"/>
            <w:szCs w:val="24"/>
          </w:rPr>
          <w:delText>Goal and Research Questions</w:delText>
        </w:r>
      </w:del>
      <w:ins w:id="2" w:author="Microsoft Office User" w:date="2014-03-18T19:58:00Z">
        <w:r>
          <w:rPr>
            <w:rFonts w:ascii="Times New Roman" w:hAnsi="Times New Roman" w:cs="Times New Roman"/>
            <w:b/>
            <w:sz w:val="24"/>
            <w:szCs w:val="24"/>
          </w:rPr>
          <w:t>.</w:t>
        </w:r>
      </w:ins>
      <w:proofErr w:type="gramEnd"/>
      <w:ins w:id="3" w:author="Microsoft Office User" w:date="2014-03-18T19:56:00Z">
        <w:r>
          <w:rPr>
            <w:rFonts w:ascii="Times New Roman" w:hAnsi="Times New Roman" w:cs="Times New Roman"/>
            <w:b/>
            <w:sz w:val="24"/>
            <w:szCs w:val="24"/>
          </w:rPr>
          <w:t xml:space="preserve"> </w:t>
        </w:r>
      </w:ins>
    </w:p>
    <w:p w14:paraId="3B1D897F" w14:textId="1F4BE038" w:rsidR="00334040" w:rsidRPr="00334040" w:rsidDel="00BB7C2A" w:rsidRDefault="00BB7C2A" w:rsidP="00334040">
      <w:pPr>
        <w:spacing w:after="0" w:line="240" w:lineRule="auto"/>
        <w:rPr>
          <w:del w:id="4" w:author="Microsoft Office User" w:date="2014-03-18T11:12:00Z"/>
          <w:rFonts w:ascii="Times New Roman" w:hAnsi="Times New Roman" w:cs="Times New Roman"/>
          <w:b/>
          <w:sz w:val="24"/>
          <w:szCs w:val="24"/>
        </w:rPr>
      </w:pPr>
      <w:ins w:id="5" w:author="Microsoft Office User" w:date="2014-03-18T11:06:00Z">
        <w:r>
          <w:rPr>
            <w:rFonts w:ascii="Times New Roman" w:hAnsi="Times New Roman" w:cs="Times New Roman"/>
            <w:sz w:val="24"/>
            <w:szCs w:val="24"/>
          </w:rPr>
          <w:tab/>
        </w:r>
      </w:ins>
      <w:ins w:id="6" w:author="Microsoft Office User" w:date="2014-03-18T11:10:00Z">
        <w:r>
          <w:rPr>
            <w:rFonts w:ascii="Times New Roman" w:hAnsi="Times New Roman" w:cs="Times New Roman"/>
            <w:sz w:val="24"/>
            <w:szCs w:val="24"/>
          </w:rPr>
          <w:t>The abundance of man-made po</w:t>
        </w:r>
        <w:r w:rsidR="00C13027">
          <w:rPr>
            <w:rFonts w:ascii="Times New Roman" w:hAnsi="Times New Roman" w:cs="Times New Roman"/>
            <w:sz w:val="24"/>
            <w:szCs w:val="24"/>
          </w:rPr>
          <w:t>nds and lakes is</w:t>
        </w:r>
        <w:r>
          <w:rPr>
            <w:rFonts w:ascii="Times New Roman" w:hAnsi="Times New Roman" w:cs="Times New Roman"/>
            <w:sz w:val="24"/>
            <w:szCs w:val="24"/>
          </w:rPr>
          <w:t xml:space="preserve"> increasing globally (Downing 2007) and in regions </w:t>
        </w:r>
      </w:ins>
      <w:ins w:id="7" w:author="Microsoft Office User" w:date="2014-03-18T11:30:00Z">
        <w:r w:rsidR="00C13027">
          <w:rPr>
            <w:rFonts w:ascii="Times New Roman" w:hAnsi="Times New Roman" w:cs="Times New Roman"/>
            <w:sz w:val="24"/>
            <w:szCs w:val="24"/>
          </w:rPr>
          <w:t xml:space="preserve">like </w:t>
        </w:r>
        <w:proofErr w:type="gramStart"/>
        <w:r w:rsidR="00C13027">
          <w:rPr>
            <w:rFonts w:ascii="Times New Roman" w:hAnsi="Times New Roman" w:cs="Times New Roman"/>
            <w:sz w:val="24"/>
            <w:szCs w:val="24"/>
          </w:rPr>
          <w:t xml:space="preserve">Virginia, </w:t>
        </w:r>
      </w:ins>
      <w:ins w:id="8" w:author="Microsoft Office User" w:date="2014-03-18T11:10:00Z">
        <w:r w:rsidR="00CA6691">
          <w:rPr>
            <w:rFonts w:ascii="Times New Roman" w:hAnsi="Times New Roman" w:cs="Times New Roman"/>
            <w:sz w:val="24"/>
            <w:szCs w:val="24"/>
          </w:rPr>
          <w:t>that</w:t>
        </w:r>
        <w:proofErr w:type="gramEnd"/>
        <w:r w:rsidR="00CA6691">
          <w:rPr>
            <w:rFonts w:ascii="Times New Roman" w:hAnsi="Times New Roman" w:cs="Times New Roman"/>
            <w:sz w:val="24"/>
            <w:szCs w:val="24"/>
          </w:rPr>
          <w:t xml:space="preserve"> lack </w:t>
        </w:r>
        <w:r w:rsidR="00C13027">
          <w:rPr>
            <w:rFonts w:ascii="Times New Roman" w:hAnsi="Times New Roman" w:cs="Times New Roman"/>
            <w:sz w:val="24"/>
            <w:szCs w:val="24"/>
          </w:rPr>
          <w:t>natural ponds and lakes,</w:t>
        </w:r>
        <w:r>
          <w:rPr>
            <w:rFonts w:ascii="Times New Roman" w:hAnsi="Times New Roman" w:cs="Times New Roman"/>
            <w:sz w:val="24"/>
            <w:szCs w:val="24"/>
          </w:rPr>
          <w:t xml:space="preserve"> man-made impoundments represent an important aquatic habitat.  </w:t>
        </w:r>
      </w:ins>
    </w:p>
    <w:p w14:paraId="7C9D7810" w14:textId="77777777" w:rsidR="004B4538" w:rsidRDefault="00030E0B">
      <w:pPr>
        <w:spacing w:after="0" w:line="240" w:lineRule="auto"/>
        <w:rPr>
          <w:ins w:id="9" w:author="Microsoft Office User" w:date="2014-03-18T20:07:00Z"/>
          <w:rFonts w:ascii="Times New Roman" w:hAnsi="Times New Roman" w:cs="Times New Roman"/>
          <w:sz w:val="24"/>
          <w:szCs w:val="24"/>
        </w:rPr>
        <w:pPrChange w:id="10" w:author="Microsoft Office User" w:date="2014-03-18T11:12:00Z">
          <w:pPr>
            <w:spacing w:after="0" w:line="240" w:lineRule="auto"/>
            <w:ind w:firstLine="720"/>
          </w:pPr>
        </w:pPrChange>
      </w:pPr>
      <w:r>
        <w:rPr>
          <w:rFonts w:ascii="Times New Roman" w:hAnsi="Times New Roman" w:cs="Times New Roman"/>
          <w:sz w:val="24"/>
          <w:szCs w:val="24"/>
        </w:rPr>
        <w:t>Despite</w:t>
      </w:r>
      <w:r w:rsidR="004A51CE">
        <w:rPr>
          <w:rFonts w:ascii="Times New Roman" w:hAnsi="Times New Roman" w:cs="Times New Roman"/>
          <w:sz w:val="24"/>
          <w:szCs w:val="24"/>
        </w:rPr>
        <w:t xml:space="preserve"> the prevalence of ma</w:t>
      </w:r>
      <w:r w:rsidR="004F3A24">
        <w:rPr>
          <w:rFonts w:ascii="Times New Roman" w:hAnsi="Times New Roman" w:cs="Times New Roman"/>
          <w:sz w:val="24"/>
          <w:szCs w:val="24"/>
        </w:rPr>
        <w:t xml:space="preserve">n-made </w:t>
      </w:r>
      <w:del w:id="11" w:author="Microsoft Office User" w:date="2014-03-18T11:30:00Z">
        <w:r w:rsidR="004F3A24" w:rsidDel="00C13027">
          <w:rPr>
            <w:rFonts w:ascii="Times New Roman" w:hAnsi="Times New Roman" w:cs="Times New Roman"/>
            <w:sz w:val="24"/>
            <w:szCs w:val="24"/>
          </w:rPr>
          <w:delText xml:space="preserve">water </w:delText>
        </w:r>
        <w:r w:rsidDel="00C13027">
          <w:rPr>
            <w:rFonts w:ascii="Times New Roman" w:hAnsi="Times New Roman" w:cs="Times New Roman"/>
            <w:sz w:val="24"/>
            <w:szCs w:val="24"/>
          </w:rPr>
          <w:delText>s</w:delText>
        </w:r>
        <w:r w:rsidR="004F3A24" w:rsidDel="00C13027">
          <w:rPr>
            <w:rFonts w:ascii="Times New Roman" w:hAnsi="Times New Roman" w:cs="Times New Roman"/>
            <w:sz w:val="24"/>
            <w:szCs w:val="24"/>
          </w:rPr>
          <w:delText>ources</w:delText>
        </w:r>
      </w:del>
      <w:ins w:id="12" w:author="Microsoft Office User" w:date="2014-03-18T11:30:00Z">
        <w:r w:rsidR="00C13027">
          <w:rPr>
            <w:rFonts w:ascii="Times New Roman" w:hAnsi="Times New Roman" w:cs="Times New Roman"/>
            <w:sz w:val="24"/>
            <w:szCs w:val="24"/>
          </w:rPr>
          <w:t>ponds</w:t>
        </w:r>
      </w:ins>
      <w:r w:rsidR="004F3A24">
        <w:rPr>
          <w:rFonts w:ascii="Times New Roman" w:hAnsi="Times New Roman" w:cs="Times New Roman"/>
          <w:sz w:val="24"/>
          <w:szCs w:val="24"/>
        </w:rPr>
        <w:t xml:space="preserve"> in Virginia, </w:t>
      </w:r>
      <w:del w:id="13" w:author="Microsoft Office User" w:date="2014-03-18T11:31:00Z">
        <w:r w:rsidR="004F3A24" w:rsidDel="00C13027">
          <w:rPr>
            <w:rFonts w:ascii="Times New Roman" w:hAnsi="Times New Roman" w:cs="Times New Roman"/>
            <w:sz w:val="24"/>
            <w:szCs w:val="24"/>
          </w:rPr>
          <w:delText>specifically man-made ponds,</w:delText>
        </w:r>
        <w:r w:rsidDel="00C13027">
          <w:rPr>
            <w:rFonts w:ascii="Times New Roman" w:hAnsi="Times New Roman" w:cs="Times New Roman"/>
            <w:sz w:val="24"/>
            <w:szCs w:val="24"/>
          </w:rPr>
          <w:delText xml:space="preserve"> </w:delText>
        </w:r>
      </w:del>
      <w:r>
        <w:rPr>
          <w:rFonts w:ascii="Times New Roman" w:hAnsi="Times New Roman" w:cs="Times New Roman"/>
          <w:sz w:val="24"/>
          <w:szCs w:val="24"/>
        </w:rPr>
        <w:t xml:space="preserve">there has been little research </w:t>
      </w:r>
      <w:del w:id="14" w:author="Microsoft Office User" w:date="2014-03-18T11:31:00Z">
        <w:r w:rsidDel="00C13027">
          <w:rPr>
            <w:rFonts w:ascii="Times New Roman" w:hAnsi="Times New Roman" w:cs="Times New Roman"/>
            <w:sz w:val="24"/>
            <w:szCs w:val="24"/>
          </w:rPr>
          <w:delText>co</w:delText>
        </w:r>
        <w:r w:rsidR="004A51CE" w:rsidDel="00C13027">
          <w:rPr>
            <w:rFonts w:ascii="Times New Roman" w:hAnsi="Times New Roman" w:cs="Times New Roman"/>
            <w:sz w:val="24"/>
            <w:szCs w:val="24"/>
          </w:rPr>
          <w:delText>nducted regarding</w:delText>
        </w:r>
      </w:del>
      <w:ins w:id="15" w:author="Microsoft Office User" w:date="2014-03-18T11:31:00Z">
        <w:r w:rsidR="00C13027">
          <w:rPr>
            <w:rFonts w:ascii="Times New Roman" w:hAnsi="Times New Roman" w:cs="Times New Roman"/>
            <w:sz w:val="24"/>
            <w:szCs w:val="24"/>
          </w:rPr>
          <w:t>on</w:t>
        </w:r>
      </w:ins>
      <w:r w:rsidR="004A51CE">
        <w:rPr>
          <w:rFonts w:ascii="Times New Roman" w:hAnsi="Times New Roman" w:cs="Times New Roman"/>
          <w:sz w:val="24"/>
          <w:szCs w:val="24"/>
        </w:rPr>
        <w:t xml:space="preserve"> how </w:t>
      </w:r>
      <w:r w:rsidR="00ED293A">
        <w:rPr>
          <w:rFonts w:ascii="Times New Roman" w:hAnsi="Times New Roman" w:cs="Times New Roman"/>
          <w:sz w:val="24"/>
          <w:szCs w:val="24"/>
        </w:rPr>
        <w:t>organic</w:t>
      </w:r>
      <w:r w:rsidR="004A51CE">
        <w:rPr>
          <w:rFonts w:ascii="Times New Roman" w:hAnsi="Times New Roman" w:cs="Times New Roman"/>
          <w:sz w:val="24"/>
          <w:szCs w:val="24"/>
        </w:rPr>
        <w:t xml:space="preserve"> and inorganic nutrient</w:t>
      </w:r>
      <w:ins w:id="16" w:author="Microsoft Office User" w:date="2014-03-18T11:31:00Z">
        <w:r w:rsidR="00C13027">
          <w:rPr>
            <w:rFonts w:ascii="Times New Roman" w:hAnsi="Times New Roman" w:cs="Times New Roman"/>
            <w:sz w:val="24"/>
            <w:szCs w:val="24"/>
          </w:rPr>
          <w:t>s</w:t>
        </w:r>
      </w:ins>
      <w:r w:rsidR="004A51CE">
        <w:rPr>
          <w:rFonts w:ascii="Times New Roman" w:hAnsi="Times New Roman" w:cs="Times New Roman"/>
          <w:sz w:val="24"/>
          <w:szCs w:val="24"/>
        </w:rPr>
        <w:t xml:space="preserve"> </w:t>
      </w:r>
      <w:r w:rsidR="009D4F55">
        <w:rPr>
          <w:rFonts w:ascii="Times New Roman" w:hAnsi="Times New Roman" w:cs="Times New Roman"/>
          <w:sz w:val="24"/>
          <w:szCs w:val="24"/>
        </w:rPr>
        <w:t xml:space="preserve">cycle </w:t>
      </w:r>
      <w:del w:id="17" w:author="Microsoft Office User" w:date="2014-03-18T11:31:00Z">
        <w:r w:rsidR="009D4F55" w:rsidDel="00C13027">
          <w:rPr>
            <w:rFonts w:ascii="Times New Roman" w:hAnsi="Times New Roman" w:cs="Times New Roman"/>
            <w:sz w:val="24"/>
            <w:szCs w:val="24"/>
          </w:rPr>
          <w:delText>flux</w:delText>
        </w:r>
        <w:r w:rsidR="002D4E3A" w:rsidDel="00C13027">
          <w:rPr>
            <w:rFonts w:ascii="Times New Roman" w:hAnsi="Times New Roman" w:cs="Times New Roman"/>
            <w:sz w:val="24"/>
            <w:szCs w:val="24"/>
          </w:rPr>
          <w:delText xml:space="preserve">es are operating </w:delText>
        </w:r>
      </w:del>
      <w:r w:rsidR="002D4E3A">
        <w:rPr>
          <w:rFonts w:ascii="Times New Roman" w:hAnsi="Times New Roman" w:cs="Times New Roman"/>
          <w:sz w:val="24"/>
          <w:szCs w:val="24"/>
        </w:rPr>
        <w:t>in these system</w:t>
      </w:r>
      <w:r w:rsidR="009D4F55">
        <w:rPr>
          <w:rFonts w:ascii="Times New Roman" w:hAnsi="Times New Roman" w:cs="Times New Roman"/>
          <w:sz w:val="24"/>
          <w:szCs w:val="24"/>
        </w:rPr>
        <w:t>s</w:t>
      </w:r>
      <w:r w:rsidR="004A51CE">
        <w:rPr>
          <w:rFonts w:ascii="Times New Roman" w:hAnsi="Times New Roman" w:cs="Times New Roman"/>
          <w:sz w:val="24"/>
          <w:szCs w:val="24"/>
        </w:rPr>
        <w:t xml:space="preserve">. </w:t>
      </w:r>
      <w:ins w:id="18" w:author="Microsoft Office User" w:date="2014-03-18T11:20:00Z">
        <w:r w:rsidR="00EB72EB">
          <w:rPr>
            <w:rFonts w:ascii="Times New Roman" w:hAnsi="Times New Roman" w:cs="Times New Roman"/>
            <w:sz w:val="24"/>
            <w:szCs w:val="24"/>
          </w:rPr>
          <w:t xml:space="preserve">Aquatic systems are </w:t>
        </w:r>
      </w:ins>
      <w:ins w:id="19" w:author="Microsoft Office User" w:date="2014-03-18T11:31:00Z">
        <w:r w:rsidR="00C13027">
          <w:rPr>
            <w:rFonts w:ascii="Times New Roman" w:hAnsi="Times New Roman" w:cs="Times New Roman"/>
            <w:sz w:val="24"/>
            <w:szCs w:val="24"/>
          </w:rPr>
          <w:t xml:space="preserve">an </w:t>
        </w:r>
      </w:ins>
      <w:ins w:id="20" w:author="Microsoft Office User" w:date="2014-03-18T11:20:00Z">
        <w:r w:rsidR="00C13027">
          <w:rPr>
            <w:rFonts w:ascii="Times New Roman" w:hAnsi="Times New Roman" w:cs="Times New Roman"/>
            <w:sz w:val="24"/>
            <w:szCs w:val="24"/>
          </w:rPr>
          <w:t>important component</w:t>
        </w:r>
        <w:r w:rsidR="00EB72EB">
          <w:rPr>
            <w:rFonts w:ascii="Times New Roman" w:hAnsi="Times New Roman" w:cs="Times New Roman"/>
            <w:sz w:val="24"/>
            <w:szCs w:val="24"/>
          </w:rPr>
          <w:t xml:space="preserve"> </w:t>
        </w:r>
      </w:ins>
      <w:ins w:id="21" w:author="Microsoft Office User" w:date="2014-03-18T11:31:00Z">
        <w:r w:rsidR="00C13027">
          <w:rPr>
            <w:rFonts w:ascii="Times New Roman" w:hAnsi="Times New Roman" w:cs="Times New Roman"/>
            <w:sz w:val="24"/>
            <w:szCs w:val="24"/>
          </w:rPr>
          <w:t>of</w:t>
        </w:r>
      </w:ins>
      <w:ins w:id="22" w:author="Microsoft Office User" w:date="2014-03-18T11:20:00Z">
        <w:r w:rsidR="00EB72EB">
          <w:rPr>
            <w:rFonts w:ascii="Times New Roman" w:hAnsi="Times New Roman" w:cs="Times New Roman"/>
            <w:sz w:val="24"/>
            <w:szCs w:val="24"/>
          </w:rPr>
          <w:t xml:space="preserve"> the processing of terrestrially derived organic matter</w:t>
        </w:r>
      </w:ins>
      <w:ins w:id="23" w:author="Microsoft Office User" w:date="2014-03-18T11:32:00Z">
        <w:r w:rsidR="00C13027">
          <w:rPr>
            <w:rFonts w:ascii="Times New Roman" w:hAnsi="Times New Roman" w:cs="Times New Roman"/>
            <w:sz w:val="24"/>
            <w:szCs w:val="24"/>
          </w:rPr>
          <w:t>.</w:t>
        </w:r>
      </w:ins>
      <w:ins w:id="24" w:author="Microsoft Office User" w:date="2014-03-18T11:20:00Z">
        <w:r w:rsidR="00EB72EB">
          <w:rPr>
            <w:rFonts w:ascii="Times New Roman" w:hAnsi="Times New Roman" w:cs="Times New Roman"/>
            <w:sz w:val="24"/>
            <w:szCs w:val="24"/>
          </w:rPr>
          <w:t xml:space="preserve"> </w:t>
        </w:r>
      </w:ins>
      <w:ins w:id="25" w:author="Microsoft Office User" w:date="2014-03-18T11:34:00Z">
        <w:r w:rsidR="00C13027">
          <w:rPr>
            <w:rFonts w:ascii="Times New Roman" w:hAnsi="Times New Roman" w:cs="Times New Roman"/>
            <w:sz w:val="24"/>
            <w:szCs w:val="24"/>
          </w:rPr>
          <w:t>G</w:t>
        </w:r>
      </w:ins>
      <w:ins w:id="26" w:author="Microsoft Office User" w:date="2014-03-18T11:27:00Z">
        <w:r w:rsidR="00C13027">
          <w:rPr>
            <w:rFonts w:ascii="Times New Roman" w:hAnsi="Times New Roman" w:cs="Times New Roman"/>
            <w:sz w:val="24"/>
            <w:szCs w:val="24"/>
          </w:rPr>
          <w:t>lobally</w:t>
        </w:r>
      </w:ins>
      <w:ins w:id="27" w:author="Microsoft Office User" w:date="2014-03-18T14:19:00Z">
        <w:r w:rsidR="008B1280">
          <w:rPr>
            <w:rFonts w:ascii="Times New Roman" w:hAnsi="Times New Roman" w:cs="Times New Roman"/>
            <w:sz w:val="24"/>
            <w:szCs w:val="24"/>
          </w:rPr>
          <w:t>,</w:t>
        </w:r>
      </w:ins>
      <w:ins w:id="28" w:author="Microsoft Office User" w:date="2014-03-18T11:23:00Z">
        <w:r w:rsidR="00C13027">
          <w:rPr>
            <w:rFonts w:ascii="Times New Roman" w:hAnsi="Times New Roman" w:cs="Times New Roman"/>
            <w:sz w:val="24"/>
            <w:szCs w:val="24"/>
          </w:rPr>
          <w:t xml:space="preserve"> </w:t>
        </w:r>
      </w:ins>
      <w:ins w:id="29" w:author="Microsoft Office User" w:date="2014-03-18T11:34:00Z">
        <w:r w:rsidR="00C13027">
          <w:rPr>
            <w:rFonts w:ascii="Times New Roman" w:hAnsi="Times New Roman" w:cs="Times New Roman"/>
            <w:sz w:val="24"/>
            <w:szCs w:val="24"/>
          </w:rPr>
          <w:t xml:space="preserve">natural aquatic systems </w:t>
        </w:r>
      </w:ins>
      <w:ins w:id="30" w:author="Microsoft Office User" w:date="2014-03-18T11:27:00Z">
        <w:r w:rsidR="00C13027">
          <w:rPr>
            <w:rFonts w:ascii="Times New Roman" w:hAnsi="Times New Roman" w:cs="Times New Roman"/>
            <w:sz w:val="24"/>
            <w:szCs w:val="24"/>
          </w:rPr>
          <w:t xml:space="preserve">process and decompose 70% of </w:t>
        </w:r>
      </w:ins>
      <w:ins w:id="31" w:author="Microsoft Office User" w:date="2014-03-18T11:36:00Z">
        <w:r w:rsidR="00DB02A0">
          <w:rPr>
            <w:rFonts w:ascii="Times New Roman" w:hAnsi="Times New Roman" w:cs="Times New Roman"/>
            <w:sz w:val="24"/>
            <w:szCs w:val="24"/>
          </w:rPr>
          <w:t xml:space="preserve">their </w:t>
        </w:r>
      </w:ins>
      <w:ins w:id="32" w:author="Microsoft Office User" w:date="2014-03-18T11:32:00Z">
        <w:r w:rsidR="00C13027">
          <w:rPr>
            <w:rFonts w:ascii="Times New Roman" w:hAnsi="Times New Roman" w:cs="Times New Roman"/>
            <w:sz w:val="24"/>
            <w:szCs w:val="24"/>
          </w:rPr>
          <w:t>total</w:t>
        </w:r>
      </w:ins>
      <w:ins w:id="33" w:author="Microsoft Office User" w:date="2014-03-18T11:27:00Z">
        <w:r w:rsidR="00C13027">
          <w:rPr>
            <w:rFonts w:ascii="Times New Roman" w:hAnsi="Times New Roman" w:cs="Times New Roman"/>
            <w:sz w:val="24"/>
            <w:szCs w:val="24"/>
          </w:rPr>
          <w:t xml:space="preserve"> organic matter input</w:t>
        </w:r>
      </w:ins>
      <w:ins w:id="34" w:author="Microsoft Office User" w:date="2014-03-18T11:32:00Z">
        <w:r w:rsidR="00C13027">
          <w:rPr>
            <w:rFonts w:ascii="Times New Roman" w:hAnsi="Times New Roman" w:cs="Times New Roman"/>
            <w:sz w:val="24"/>
            <w:szCs w:val="24"/>
          </w:rPr>
          <w:t>s</w:t>
        </w:r>
      </w:ins>
      <w:ins w:id="35" w:author="Microsoft Office User" w:date="2014-03-18T11:27:00Z">
        <w:r w:rsidR="00C13027">
          <w:rPr>
            <w:rFonts w:ascii="Times New Roman" w:hAnsi="Times New Roman" w:cs="Times New Roman"/>
            <w:sz w:val="24"/>
            <w:szCs w:val="24"/>
          </w:rPr>
          <w:t xml:space="preserve"> </w:t>
        </w:r>
      </w:ins>
      <w:ins w:id="36" w:author="Microsoft Office User" w:date="2014-03-18T11:20:00Z">
        <w:r w:rsidR="008B1280">
          <w:rPr>
            <w:rFonts w:ascii="Times New Roman" w:hAnsi="Times New Roman" w:cs="Times New Roman"/>
            <w:sz w:val="24"/>
            <w:szCs w:val="24"/>
          </w:rPr>
          <w:t>(</w:t>
        </w:r>
        <w:proofErr w:type="spellStart"/>
        <w:r w:rsidR="008B1280">
          <w:rPr>
            <w:rFonts w:ascii="Times New Roman" w:hAnsi="Times New Roman" w:cs="Times New Roman"/>
            <w:sz w:val="24"/>
            <w:szCs w:val="24"/>
          </w:rPr>
          <w:t>Tranvik</w:t>
        </w:r>
        <w:proofErr w:type="spellEnd"/>
        <w:r w:rsidR="008B1280">
          <w:rPr>
            <w:rFonts w:ascii="Times New Roman" w:hAnsi="Times New Roman" w:cs="Times New Roman"/>
            <w:sz w:val="24"/>
            <w:szCs w:val="24"/>
          </w:rPr>
          <w:t xml:space="preserve"> et al. 2009). </w:t>
        </w:r>
      </w:ins>
      <w:ins w:id="37" w:author="Microsoft Office User" w:date="2014-03-18T11:39:00Z">
        <w:r w:rsidR="00DB02A0">
          <w:rPr>
            <w:rFonts w:ascii="Times New Roman" w:hAnsi="Times New Roman" w:cs="Times New Roman"/>
            <w:sz w:val="24"/>
            <w:szCs w:val="24"/>
          </w:rPr>
          <w:t>Terrestrially derived</w:t>
        </w:r>
      </w:ins>
      <w:ins w:id="38" w:author="Microsoft Office User" w:date="2014-03-18T11:21:00Z">
        <w:r w:rsidR="00EB72EB">
          <w:rPr>
            <w:rFonts w:ascii="Times New Roman" w:hAnsi="Times New Roman" w:cs="Times New Roman"/>
            <w:sz w:val="24"/>
            <w:szCs w:val="24"/>
          </w:rPr>
          <w:t xml:space="preserve"> organic matter </w:t>
        </w:r>
      </w:ins>
      <w:ins w:id="39" w:author="Microsoft Office User" w:date="2014-03-18T19:59:00Z">
        <w:r w:rsidR="00CA6691">
          <w:rPr>
            <w:rFonts w:ascii="Times New Roman" w:hAnsi="Times New Roman" w:cs="Times New Roman"/>
            <w:sz w:val="24"/>
            <w:szCs w:val="24"/>
          </w:rPr>
          <w:t xml:space="preserve">supports the production of microbes and invertebrates and </w:t>
        </w:r>
      </w:ins>
      <w:ins w:id="40" w:author="Microsoft Office User" w:date="2014-03-18T11:22:00Z">
        <w:r w:rsidR="00DB02A0">
          <w:rPr>
            <w:rFonts w:ascii="Times New Roman" w:hAnsi="Times New Roman" w:cs="Times New Roman"/>
            <w:sz w:val="24"/>
            <w:szCs w:val="24"/>
          </w:rPr>
          <w:t xml:space="preserve">supplies </w:t>
        </w:r>
        <w:r w:rsidR="00EB72EB">
          <w:rPr>
            <w:rFonts w:ascii="Times New Roman" w:hAnsi="Times New Roman" w:cs="Times New Roman"/>
            <w:sz w:val="24"/>
            <w:szCs w:val="24"/>
          </w:rPr>
          <w:t xml:space="preserve">aquatic systems with </w:t>
        </w:r>
      </w:ins>
      <w:ins w:id="41" w:author="Microsoft Office User" w:date="2014-03-18T11:21:00Z">
        <w:r w:rsidR="00EB72EB">
          <w:rPr>
            <w:rFonts w:ascii="Times New Roman" w:hAnsi="Times New Roman" w:cs="Times New Roman"/>
            <w:sz w:val="24"/>
            <w:szCs w:val="24"/>
          </w:rPr>
          <w:t>inorganic nutrients (</w:t>
        </w:r>
        <w:proofErr w:type="spellStart"/>
        <w:r w:rsidR="00EB72EB">
          <w:rPr>
            <w:rFonts w:ascii="Times New Roman" w:hAnsi="Times New Roman" w:cs="Times New Roman"/>
            <w:sz w:val="24"/>
            <w:szCs w:val="24"/>
          </w:rPr>
          <w:t>e.g</w:t>
        </w:r>
        <w:proofErr w:type="spellEnd"/>
        <w:r w:rsidR="00EB72EB">
          <w:rPr>
            <w:rFonts w:ascii="Times New Roman" w:hAnsi="Times New Roman" w:cs="Times New Roman"/>
            <w:sz w:val="24"/>
            <w:szCs w:val="24"/>
          </w:rPr>
          <w:t xml:space="preserve">, nitrogen and </w:t>
        </w:r>
        <w:proofErr w:type="spellStart"/>
        <w:r w:rsidR="00EB72EB">
          <w:rPr>
            <w:rFonts w:ascii="Times New Roman" w:hAnsi="Times New Roman" w:cs="Times New Roman"/>
            <w:sz w:val="24"/>
            <w:szCs w:val="24"/>
          </w:rPr>
          <w:t>phosophorus</w:t>
        </w:r>
        <w:proofErr w:type="spellEnd"/>
        <w:r w:rsidR="00EB72EB">
          <w:rPr>
            <w:rFonts w:ascii="Times New Roman" w:hAnsi="Times New Roman" w:cs="Times New Roman"/>
            <w:sz w:val="24"/>
            <w:szCs w:val="24"/>
          </w:rPr>
          <w:t>)</w:t>
        </w:r>
      </w:ins>
      <w:ins w:id="42" w:author="Microsoft Office User" w:date="2014-03-18T11:23:00Z">
        <w:r w:rsidR="00EB72EB">
          <w:rPr>
            <w:rFonts w:ascii="Times New Roman" w:hAnsi="Times New Roman" w:cs="Times New Roman"/>
            <w:sz w:val="24"/>
            <w:szCs w:val="24"/>
          </w:rPr>
          <w:t>, and disso</w:t>
        </w:r>
        <w:r w:rsidR="00CA6691">
          <w:rPr>
            <w:rFonts w:ascii="Times New Roman" w:hAnsi="Times New Roman" w:cs="Times New Roman"/>
            <w:sz w:val="24"/>
            <w:szCs w:val="24"/>
          </w:rPr>
          <w:t xml:space="preserve">lved organic carbon </w:t>
        </w:r>
      </w:ins>
      <w:ins w:id="43" w:author="Microsoft Office User" w:date="2014-03-18T11:21:00Z">
        <w:r w:rsidR="00C13027">
          <w:rPr>
            <w:rFonts w:ascii="Times New Roman" w:hAnsi="Times New Roman" w:cs="Times New Roman"/>
            <w:sz w:val="24"/>
            <w:szCs w:val="24"/>
          </w:rPr>
          <w:t>(</w:t>
        </w:r>
        <w:proofErr w:type="spellStart"/>
        <w:r w:rsidR="00C13027">
          <w:rPr>
            <w:rFonts w:ascii="Times New Roman" w:hAnsi="Times New Roman" w:cs="Times New Roman"/>
            <w:sz w:val="24"/>
            <w:szCs w:val="24"/>
          </w:rPr>
          <w:t>Gessner</w:t>
        </w:r>
        <w:proofErr w:type="spellEnd"/>
        <w:r w:rsidR="00C13027">
          <w:rPr>
            <w:rFonts w:ascii="Times New Roman" w:hAnsi="Times New Roman" w:cs="Times New Roman"/>
            <w:sz w:val="24"/>
            <w:szCs w:val="24"/>
          </w:rPr>
          <w:t xml:space="preserve"> et al. 1999)</w:t>
        </w:r>
      </w:ins>
      <w:ins w:id="44" w:author="Microsoft Office User" w:date="2014-03-18T11:30:00Z">
        <w:r w:rsidR="00C13027">
          <w:rPr>
            <w:rFonts w:ascii="Times New Roman" w:hAnsi="Times New Roman" w:cs="Times New Roman"/>
            <w:sz w:val="24"/>
            <w:szCs w:val="24"/>
          </w:rPr>
          <w:t>.</w:t>
        </w:r>
      </w:ins>
      <w:ins w:id="45" w:author="Microsoft Office User" w:date="2014-03-18T11:12:00Z">
        <w:r w:rsidR="00BB7C2A">
          <w:rPr>
            <w:rFonts w:ascii="Times New Roman" w:hAnsi="Times New Roman" w:cs="Times New Roman"/>
            <w:sz w:val="24"/>
            <w:szCs w:val="24"/>
          </w:rPr>
          <w:t xml:space="preserve"> </w:t>
        </w:r>
      </w:ins>
      <w:ins w:id="46" w:author="Microsoft Office User" w:date="2014-03-18T11:33:00Z">
        <w:r w:rsidR="00C13027">
          <w:rPr>
            <w:rFonts w:ascii="Times New Roman" w:hAnsi="Times New Roman" w:cs="Times New Roman"/>
            <w:sz w:val="24"/>
            <w:szCs w:val="24"/>
          </w:rPr>
          <w:t xml:space="preserve">Despite the </w:t>
        </w:r>
      </w:ins>
      <w:ins w:id="47" w:author="Microsoft Office User" w:date="2014-03-18T11:40:00Z">
        <w:r w:rsidR="00DB02A0">
          <w:rPr>
            <w:rFonts w:ascii="Times New Roman" w:hAnsi="Times New Roman" w:cs="Times New Roman"/>
            <w:sz w:val="24"/>
            <w:szCs w:val="24"/>
          </w:rPr>
          <w:t xml:space="preserve">recognized </w:t>
        </w:r>
      </w:ins>
      <w:ins w:id="48" w:author="Microsoft Office User" w:date="2014-03-18T11:12:00Z">
        <w:r w:rsidR="00BB7C2A">
          <w:rPr>
            <w:rFonts w:ascii="Times New Roman" w:hAnsi="Times New Roman" w:cs="Times New Roman"/>
            <w:sz w:val="24"/>
            <w:szCs w:val="24"/>
          </w:rPr>
          <w:t>importance of terrestrial organic matter</w:t>
        </w:r>
      </w:ins>
      <w:ins w:id="49" w:author="Microsoft Office User" w:date="2014-03-18T11:40:00Z">
        <w:r w:rsidR="00DB02A0">
          <w:rPr>
            <w:rFonts w:ascii="Times New Roman" w:hAnsi="Times New Roman" w:cs="Times New Roman"/>
            <w:sz w:val="24"/>
            <w:szCs w:val="24"/>
          </w:rPr>
          <w:t xml:space="preserve"> in natural aquatic systems</w:t>
        </w:r>
      </w:ins>
      <w:ins w:id="50" w:author="Microsoft Office User" w:date="2014-03-18T11:39:00Z">
        <w:r w:rsidR="00DB02A0">
          <w:rPr>
            <w:rFonts w:ascii="Times New Roman" w:hAnsi="Times New Roman" w:cs="Times New Roman"/>
            <w:sz w:val="24"/>
            <w:szCs w:val="24"/>
          </w:rPr>
          <w:t xml:space="preserve">, </w:t>
        </w:r>
      </w:ins>
      <w:ins w:id="51" w:author="Microsoft Office User" w:date="2014-03-18T11:40:00Z">
        <w:r w:rsidR="00DB02A0">
          <w:rPr>
            <w:rFonts w:ascii="Times New Roman" w:hAnsi="Times New Roman" w:cs="Times New Roman"/>
            <w:sz w:val="24"/>
            <w:szCs w:val="24"/>
          </w:rPr>
          <w:t xml:space="preserve">its role in </w:t>
        </w:r>
      </w:ins>
      <w:ins w:id="52" w:author="Microsoft Office User" w:date="2014-03-18T11:12:00Z">
        <w:r w:rsidR="00BB7C2A">
          <w:rPr>
            <w:rFonts w:ascii="Times New Roman" w:hAnsi="Times New Roman" w:cs="Times New Roman"/>
            <w:sz w:val="24"/>
            <w:szCs w:val="24"/>
          </w:rPr>
          <w:t xml:space="preserve">man-made </w:t>
        </w:r>
      </w:ins>
      <w:ins w:id="53" w:author="Microsoft Office User" w:date="2014-03-18T11:40:00Z">
        <w:r w:rsidR="00DB02A0">
          <w:rPr>
            <w:rFonts w:ascii="Times New Roman" w:hAnsi="Times New Roman" w:cs="Times New Roman"/>
            <w:sz w:val="24"/>
            <w:szCs w:val="24"/>
          </w:rPr>
          <w:t>ponds</w:t>
        </w:r>
      </w:ins>
      <w:ins w:id="54" w:author="Microsoft Office User" w:date="2014-03-18T11:12:00Z">
        <w:r w:rsidR="00BB7C2A">
          <w:rPr>
            <w:rFonts w:ascii="Times New Roman" w:hAnsi="Times New Roman" w:cs="Times New Roman"/>
            <w:sz w:val="24"/>
            <w:szCs w:val="24"/>
          </w:rPr>
          <w:t xml:space="preserve"> is still largely </w:t>
        </w:r>
        <w:r w:rsidR="00534F87">
          <w:rPr>
            <w:rFonts w:ascii="Times New Roman" w:hAnsi="Times New Roman" w:cs="Times New Roman"/>
            <w:sz w:val="24"/>
            <w:szCs w:val="24"/>
          </w:rPr>
          <w:t xml:space="preserve">unexplored. </w:t>
        </w:r>
      </w:ins>
      <w:ins w:id="55" w:author="Microsoft Office User" w:date="2014-03-18T14:24:00Z">
        <w:r w:rsidR="00534F87">
          <w:rPr>
            <w:rFonts w:ascii="Times New Roman" w:hAnsi="Times New Roman" w:cs="Times New Roman"/>
            <w:sz w:val="24"/>
            <w:szCs w:val="24"/>
          </w:rPr>
          <w:t xml:space="preserve">Furthermore ponds </w:t>
        </w:r>
      </w:ins>
      <w:ins w:id="56" w:author="Microsoft Office User" w:date="2014-03-18T20:00:00Z">
        <w:r w:rsidR="00CA6691">
          <w:rPr>
            <w:rFonts w:ascii="Times New Roman" w:hAnsi="Times New Roman" w:cs="Times New Roman"/>
            <w:sz w:val="24"/>
            <w:szCs w:val="24"/>
          </w:rPr>
          <w:t xml:space="preserve">play an important role in watershed management due to </w:t>
        </w:r>
      </w:ins>
      <w:ins w:id="57" w:author="Microsoft Office User" w:date="2014-03-18T20:01:00Z">
        <w:r w:rsidR="00CA6691">
          <w:rPr>
            <w:rFonts w:ascii="Times New Roman" w:hAnsi="Times New Roman" w:cs="Times New Roman"/>
            <w:sz w:val="24"/>
            <w:szCs w:val="24"/>
          </w:rPr>
          <w:t>their</w:t>
        </w:r>
      </w:ins>
      <w:ins w:id="58" w:author="Microsoft Office User" w:date="2014-03-18T20:00:00Z">
        <w:r w:rsidR="00CA6691">
          <w:rPr>
            <w:rFonts w:ascii="Times New Roman" w:hAnsi="Times New Roman" w:cs="Times New Roman"/>
            <w:sz w:val="24"/>
            <w:szCs w:val="24"/>
          </w:rPr>
          <w:t xml:space="preserve"> </w:t>
        </w:r>
      </w:ins>
      <w:ins w:id="59" w:author="Microsoft Office User" w:date="2014-03-18T20:01:00Z">
        <w:r w:rsidR="00CA6691">
          <w:rPr>
            <w:rFonts w:ascii="Times New Roman" w:hAnsi="Times New Roman" w:cs="Times New Roman"/>
            <w:sz w:val="24"/>
            <w:szCs w:val="24"/>
          </w:rPr>
          <w:t xml:space="preserve">ability to </w:t>
        </w:r>
      </w:ins>
      <w:ins w:id="60" w:author="Microsoft Office User" w:date="2014-03-18T14:24:00Z">
        <w:r w:rsidR="00534F87">
          <w:rPr>
            <w:rFonts w:ascii="Times New Roman" w:hAnsi="Times New Roman" w:cs="Times New Roman"/>
            <w:sz w:val="24"/>
            <w:szCs w:val="24"/>
          </w:rPr>
          <w:t xml:space="preserve">retain nutrient run-off from the </w:t>
        </w:r>
      </w:ins>
      <w:ins w:id="61" w:author="Microsoft Office User" w:date="2014-03-18T20:01:00Z">
        <w:r w:rsidR="00CA6691">
          <w:rPr>
            <w:rFonts w:ascii="Times New Roman" w:hAnsi="Times New Roman" w:cs="Times New Roman"/>
            <w:sz w:val="24"/>
            <w:szCs w:val="24"/>
          </w:rPr>
          <w:t>land</w:t>
        </w:r>
      </w:ins>
      <w:ins w:id="62" w:author="Microsoft Office User" w:date="2014-03-18T14:24:00Z">
        <w:r w:rsidR="00534F87">
          <w:rPr>
            <w:rFonts w:ascii="Times New Roman" w:hAnsi="Times New Roman" w:cs="Times New Roman"/>
            <w:sz w:val="24"/>
            <w:szCs w:val="24"/>
          </w:rPr>
          <w:t xml:space="preserve"> (Johnston 1991, Hansson et al. 2005). </w:t>
        </w:r>
      </w:ins>
      <w:ins w:id="63" w:author="Microsoft Office User" w:date="2014-03-18T20:01:00Z">
        <w:r w:rsidR="00CA6691">
          <w:rPr>
            <w:rFonts w:ascii="Times New Roman" w:hAnsi="Times New Roman" w:cs="Times New Roman"/>
            <w:sz w:val="24"/>
            <w:szCs w:val="24"/>
          </w:rPr>
          <w:t xml:space="preserve">As terrestrial leaf litter decomposes in aquatic systems it sequesters inorganic nutrients </w:t>
        </w:r>
      </w:ins>
      <w:ins w:id="64" w:author="Microsoft Office User" w:date="2014-03-18T14:25:00Z">
        <w:r w:rsidR="00534F87">
          <w:rPr>
            <w:rFonts w:ascii="Times New Roman" w:hAnsi="Times New Roman" w:cs="Times New Roman"/>
            <w:sz w:val="24"/>
            <w:szCs w:val="24"/>
          </w:rPr>
          <w:t>(</w:t>
        </w:r>
        <w:proofErr w:type="spellStart"/>
        <w:r w:rsidR="00534F87">
          <w:rPr>
            <w:rFonts w:ascii="Times New Roman" w:hAnsi="Times New Roman" w:cs="Times New Roman"/>
            <w:sz w:val="24"/>
            <w:szCs w:val="24"/>
          </w:rPr>
          <w:t>Trant</w:t>
        </w:r>
        <w:proofErr w:type="spellEnd"/>
        <w:r w:rsidR="00534F87">
          <w:rPr>
            <w:rFonts w:ascii="Times New Roman" w:hAnsi="Times New Roman" w:cs="Times New Roman"/>
            <w:sz w:val="24"/>
            <w:szCs w:val="24"/>
          </w:rPr>
          <w:t xml:space="preserve"> et al. 2013), suggesting that </w:t>
        </w:r>
      </w:ins>
      <w:ins w:id="65" w:author="Microsoft Office User" w:date="2014-03-18T14:26:00Z">
        <w:r w:rsidR="00534F87">
          <w:rPr>
            <w:rFonts w:ascii="Times New Roman" w:hAnsi="Times New Roman" w:cs="Times New Roman"/>
            <w:sz w:val="24"/>
            <w:szCs w:val="24"/>
          </w:rPr>
          <w:t>the presence of leaf li</w:t>
        </w:r>
        <w:r w:rsidR="00CA6691">
          <w:rPr>
            <w:rFonts w:ascii="Times New Roman" w:hAnsi="Times New Roman" w:cs="Times New Roman"/>
            <w:sz w:val="24"/>
            <w:szCs w:val="24"/>
          </w:rPr>
          <w:t xml:space="preserve">tter in the sediments may augment the </w:t>
        </w:r>
      </w:ins>
      <w:ins w:id="66" w:author="Microsoft Office User" w:date="2014-03-18T20:03:00Z">
        <w:r w:rsidR="00CA6691">
          <w:rPr>
            <w:rFonts w:ascii="Times New Roman" w:hAnsi="Times New Roman" w:cs="Times New Roman"/>
            <w:sz w:val="24"/>
            <w:szCs w:val="24"/>
          </w:rPr>
          <w:t>retention</w:t>
        </w:r>
      </w:ins>
      <w:ins w:id="67" w:author="Microsoft Office User" w:date="2014-03-18T14:26:00Z">
        <w:r w:rsidR="00CA6691">
          <w:rPr>
            <w:rFonts w:ascii="Times New Roman" w:hAnsi="Times New Roman" w:cs="Times New Roman"/>
            <w:sz w:val="24"/>
            <w:szCs w:val="24"/>
          </w:rPr>
          <w:t xml:space="preserve"> </w:t>
        </w:r>
      </w:ins>
      <w:ins w:id="68" w:author="Microsoft Office User" w:date="2014-03-18T20:03:00Z">
        <w:r w:rsidR="00CA6691">
          <w:rPr>
            <w:rFonts w:ascii="Times New Roman" w:hAnsi="Times New Roman" w:cs="Times New Roman"/>
            <w:sz w:val="24"/>
            <w:szCs w:val="24"/>
          </w:rPr>
          <w:t xml:space="preserve">of nutrients by ponds.  Given that a significant portion of the </w:t>
        </w:r>
      </w:ins>
      <w:ins w:id="69" w:author="Microsoft Office User" w:date="2014-03-18T20:04:00Z">
        <w:r w:rsidR="00CA6691">
          <w:rPr>
            <w:rFonts w:ascii="Times New Roman" w:hAnsi="Times New Roman" w:cs="Times New Roman"/>
            <w:sz w:val="24"/>
            <w:szCs w:val="24"/>
          </w:rPr>
          <w:t>Chesapeake</w:t>
        </w:r>
      </w:ins>
      <w:ins w:id="70" w:author="Microsoft Office User" w:date="2014-03-18T20:03:00Z">
        <w:r w:rsidR="00CA6691">
          <w:rPr>
            <w:rFonts w:ascii="Times New Roman" w:hAnsi="Times New Roman" w:cs="Times New Roman"/>
            <w:sz w:val="24"/>
            <w:szCs w:val="24"/>
          </w:rPr>
          <w:t xml:space="preserve"> Bay </w:t>
        </w:r>
      </w:ins>
      <w:ins w:id="71" w:author="Microsoft Office User" w:date="2014-03-18T20:04:00Z">
        <w:r w:rsidR="00CA6691">
          <w:rPr>
            <w:rFonts w:ascii="Times New Roman" w:hAnsi="Times New Roman" w:cs="Times New Roman"/>
            <w:sz w:val="24"/>
            <w:szCs w:val="24"/>
          </w:rPr>
          <w:t>watershed drains Vir</w:t>
        </w:r>
        <w:r w:rsidR="004B4538">
          <w:rPr>
            <w:rFonts w:ascii="Times New Roman" w:hAnsi="Times New Roman" w:cs="Times New Roman"/>
            <w:sz w:val="24"/>
            <w:szCs w:val="24"/>
          </w:rPr>
          <w:t xml:space="preserve">ginia, understanding how man-made ponds alter nutrient transport is vital to predicting </w:t>
        </w:r>
      </w:ins>
      <w:ins w:id="72" w:author="Microsoft Office User" w:date="2014-03-18T20:06:00Z">
        <w:r w:rsidR="004B4538">
          <w:rPr>
            <w:rFonts w:ascii="Times New Roman" w:hAnsi="Times New Roman" w:cs="Times New Roman"/>
            <w:sz w:val="24"/>
            <w:szCs w:val="24"/>
          </w:rPr>
          <w:t xml:space="preserve">appropriate nutrient </w:t>
        </w:r>
      </w:ins>
      <w:ins w:id="73" w:author="Microsoft Office User" w:date="2014-03-18T20:04:00Z">
        <w:r w:rsidR="004B4538">
          <w:rPr>
            <w:rFonts w:ascii="Times New Roman" w:hAnsi="Times New Roman" w:cs="Times New Roman"/>
            <w:sz w:val="24"/>
            <w:szCs w:val="24"/>
          </w:rPr>
          <w:t>management strategies</w:t>
        </w:r>
      </w:ins>
      <w:ins w:id="74" w:author="Microsoft Office User" w:date="2014-03-18T20:06:00Z">
        <w:r w:rsidR="004B4538">
          <w:rPr>
            <w:rFonts w:ascii="Times New Roman" w:hAnsi="Times New Roman" w:cs="Times New Roman"/>
            <w:sz w:val="24"/>
            <w:szCs w:val="24"/>
          </w:rPr>
          <w:t>.</w:t>
        </w:r>
      </w:ins>
      <w:ins w:id="75" w:author="Microsoft Office User" w:date="2014-03-18T14:26:00Z">
        <w:r w:rsidR="00534F87">
          <w:rPr>
            <w:rFonts w:ascii="Times New Roman" w:hAnsi="Times New Roman" w:cs="Times New Roman"/>
            <w:sz w:val="24"/>
            <w:szCs w:val="24"/>
          </w:rPr>
          <w:t xml:space="preserve"> </w:t>
        </w:r>
      </w:ins>
    </w:p>
    <w:p w14:paraId="3F85E144" w14:textId="7BD63282" w:rsidR="004B4538" w:rsidRDefault="004B4538">
      <w:pPr>
        <w:spacing w:after="0" w:line="240" w:lineRule="auto"/>
        <w:rPr>
          <w:ins w:id="76" w:author="Microsoft Office User" w:date="2014-03-18T20:08:00Z"/>
          <w:rFonts w:ascii="Times New Roman" w:hAnsi="Times New Roman" w:cs="Times New Roman"/>
          <w:sz w:val="24"/>
          <w:szCs w:val="24"/>
        </w:rPr>
        <w:pPrChange w:id="77" w:author="Microsoft Office User" w:date="2014-03-18T11:12:00Z">
          <w:pPr>
            <w:spacing w:after="0" w:line="240" w:lineRule="auto"/>
            <w:ind w:firstLine="720"/>
          </w:pPr>
        </w:pPrChange>
      </w:pPr>
      <w:ins w:id="78" w:author="Microsoft Office User" w:date="2014-03-18T20:07:00Z">
        <w:r>
          <w:rPr>
            <w:rFonts w:ascii="Times New Roman" w:hAnsi="Times New Roman" w:cs="Times New Roman"/>
            <w:sz w:val="24"/>
            <w:szCs w:val="24"/>
          </w:rPr>
          <w:tab/>
        </w:r>
      </w:ins>
      <w:ins w:id="79" w:author="Microsoft Office User" w:date="2014-03-18T11:12:00Z">
        <w:r>
          <w:rPr>
            <w:rFonts w:ascii="Times New Roman" w:hAnsi="Times New Roman" w:cs="Times New Roman"/>
            <w:sz w:val="24"/>
            <w:szCs w:val="24"/>
          </w:rPr>
          <w:t>Data collected by the Fortino</w:t>
        </w:r>
        <w:r w:rsidR="00BB7C2A">
          <w:rPr>
            <w:rFonts w:ascii="Times New Roman" w:hAnsi="Times New Roman" w:cs="Times New Roman"/>
            <w:sz w:val="24"/>
            <w:szCs w:val="24"/>
          </w:rPr>
          <w:t xml:space="preserve"> lab </w:t>
        </w:r>
      </w:ins>
      <w:ins w:id="80" w:author="Microsoft Office User" w:date="2014-03-18T20:07:00Z">
        <w:r>
          <w:rPr>
            <w:rFonts w:ascii="Times New Roman" w:hAnsi="Times New Roman" w:cs="Times New Roman"/>
            <w:sz w:val="24"/>
            <w:szCs w:val="24"/>
          </w:rPr>
          <w:t xml:space="preserve">to date indicates </w:t>
        </w:r>
      </w:ins>
      <w:ins w:id="81" w:author="Microsoft Office User" w:date="2014-03-18T11:12:00Z">
        <w:r w:rsidR="00BB7C2A">
          <w:rPr>
            <w:rFonts w:ascii="Times New Roman" w:hAnsi="Times New Roman" w:cs="Times New Roman"/>
            <w:sz w:val="24"/>
            <w:szCs w:val="24"/>
          </w:rPr>
          <w:t xml:space="preserve">that man-made ponds </w:t>
        </w:r>
      </w:ins>
      <w:ins w:id="82" w:author="Microsoft Office User" w:date="2014-03-18T11:14:00Z">
        <w:r w:rsidR="00BB7C2A">
          <w:rPr>
            <w:rFonts w:ascii="Times New Roman" w:hAnsi="Times New Roman" w:cs="Times New Roman"/>
            <w:sz w:val="24"/>
            <w:szCs w:val="24"/>
          </w:rPr>
          <w:t xml:space="preserve">near Farmville, </w:t>
        </w:r>
        <w:proofErr w:type="spellStart"/>
        <w:r w:rsidR="00BB7C2A">
          <w:rPr>
            <w:rFonts w:ascii="Times New Roman" w:hAnsi="Times New Roman" w:cs="Times New Roman"/>
            <w:sz w:val="24"/>
            <w:szCs w:val="24"/>
          </w:rPr>
          <w:t>Va</w:t>
        </w:r>
      </w:ins>
      <w:proofErr w:type="spellEnd"/>
      <w:ins w:id="83" w:author="Microsoft Office User" w:date="2014-03-18T11:15:00Z">
        <w:r w:rsidR="001A59D3">
          <w:rPr>
            <w:rFonts w:ascii="Times New Roman" w:hAnsi="Times New Roman" w:cs="Times New Roman"/>
            <w:sz w:val="24"/>
            <w:szCs w:val="24"/>
          </w:rPr>
          <w:t>, have an average of 82 mg of CPOM m</w:t>
        </w:r>
      </w:ins>
      <w:ins w:id="84" w:author="Microsoft Office User" w:date="2014-03-18T11:17:00Z">
        <w:r w:rsidR="001A59D3">
          <w:rPr>
            <w:rFonts w:ascii="Times New Roman" w:hAnsi="Times New Roman" w:cs="Times New Roman"/>
            <w:sz w:val="24"/>
            <w:szCs w:val="24"/>
            <w:vertAlign w:val="superscript"/>
          </w:rPr>
          <w:t>-2</w:t>
        </w:r>
        <w:r w:rsidR="001A59D3">
          <w:rPr>
            <w:rFonts w:ascii="Times New Roman" w:hAnsi="Times New Roman" w:cs="Times New Roman"/>
            <w:sz w:val="24"/>
            <w:szCs w:val="24"/>
          </w:rPr>
          <w:t xml:space="preserve"> in the sediments, suggesting significant inputs of terrestrial organic matter into these system. </w:t>
        </w:r>
      </w:ins>
      <w:r w:rsidR="00ED293A">
        <w:rPr>
          <w:rFonts w:ascii="Times New Roman" w:hAnsi="Times New Roman" w:cs="Times New Roman"/>
          <w:sz w:val="24"/>
          <w:szCs w:val="24"/>
        </w:rPr>
        <w:t xml:space="preserve">Our proposed </w:t>
      </w:r>
      <w:del w:id="85" w:author="Microsoft Office User" w:date="2014-03-18T11:18:00Z">
        <w:r w:rsidR="00ED293A" w:rsidDel="001A59D3">
          <w:rPr>
            <w:rFonts w:ascii="Times New Roman" w:hAnsi="Times New Roman" w:cs="Times New Roman"/>
            <w:sz w:val="24"/>
            <w:szCs w:val="24"/>
          </w:rPr>
          <w:delText xml:space="preserve">experiment </w:delText>
        </w:r>
      </w:del>
      <w:ins w:id="86" w:author="Microsoft Office User" w:date="2014-03-18T11:18:00Z">
        <w:r w:rsidR="001A59D3">
          <w:rPr>
            <w:rFonts w:ascii="Times New Roman" w:hAnsi="Times New Roman" w:cs="Times New Roman"/>
            <w:sz w:val="24"/>
            <w:szCs w:val="24"/>
          </w:rPr>
          <w:t xml:space="preserve">research project </w:t>
        </w:r>
      </w:ins>
      <w:del w:id="87" w:author="Microsoft Office User" w:date="2014-03-18T11:18:00Z">
        <w:r w:rsidR="00ED293A" w:rsidDel="001A59D3">
          <w:rPr>
            <w:rFonts w:ascii="Times New Roman" w:hAnsi="Times New Roman" w:cs="Times New Roman"/>
            <w:sz w:val="24"/>
            <w:szCs w:val="24"/>
          </w:rPr>
          <w:delText>will</w:delText>
        </w:r>
        <w:r w:rsidR="00FD406A" w:rsidDel="001A59D3">
          <w:rPr>
            <w:rFonts w:ascii="Times New Roman" w:hAnsi="Times New Roman" w:cs="Times New Roman"/>
            <w:sz w:val="24"/>
            <w:szCs w:val="24"/>
          </w:rPr>
          <w:delText xml:space="preserve"> </w:delText>
        </w:r>
        <w:r w:rsidR="009D4F55" w:rsidDel="001A59D3">
          <w:rPr>
            <w:rFonts w:ascii="Times New Roman" w:hAnsi="Times New Roman" w:cs="Times New Roman"/>
            <w:sz w:val="24"/>
            <w:szCs w:val="24"/>
          </w:rPr>
          <w:delText>focus</w:delText>
        </w:r>
      </w:del>
      <w:ins w:id="88" w:author="Microsoft Office User" w:date="2014-03-18T11:18:00Z">
        <w:r w:rsidR="001A59D3">
          <w:rPr>
            <w:rFonts w:ascii="Times New Roman" w:hAnsi="Times New Roman" w:cs="Times New Roman"/>
            <w:sz w:val="24"/>
            <w:szCs w:val="24"/>
          </w:rPr>
          <w:t>focuses</w:t>
        </w:r>
      </w:ins>
      <w:r w:rsidR="009D4F55">
        <w:rPr>
          <w:rFonts w:ascii="Times New Roman" w:hAnsi="Times New Roman" w:cs="Times New Roman"/>
          <w:sz w:val="24"/>
          <w:szCs w:val="24"/>
        </w:rPr>
        <w:t xml:space="preserve"> </w:t>
      </w:r>
      <w:del w:id="89" w:author="Microsoft Office User" w:date="2014-03-18T16:18:00Z">
        <w:r w:rsidR="009D4F55" w:rsidDel="003F149C">
          <w:rPr>
            <w:rFonts w:ascii="Times New Roman" w:hAnsi="Times New Roman" w:cs="Times New Roman"/>
            <w:sz w:val="24"/>
            <w:szCs w:val="24"/>
          </w:rPr>
          <w:delText xml:space="preserve">specifically </w:delText>
        </w:r>
      </w:del>
      <w:r w:rsidR="009D4F55">
        <w:rPr>
          <w:rFonts w:ascii="Times New Roman" w:hAnsi="Times New Roman" w:cs="Times New Roman"/>
          <w:sz w:val="24"/>
          <w:szCs w:val="24"/>
        </w:rPr>
        <w:t xml:space="preserve">on </w:t>
      </w:r>
      <w:del w:id="90" w:author="Microsoft Office User" w:date="2014-03-18T11:19:00Z">
        <w:r w:rsidR="00ED293A" w:rsidDel="00EB72EB">
          <w:rPr>
            <w:rFonts w:ascii="Times New Roman" w:hAnsi="Times New Roman" w:cs="Times New Roman"/>
            <w:sz w:val="24"/>
            <w:szCs w:val="24"/>
          </w:rPr>
          <w:delText>attempt</w:delText>
        </w:r>
        <w:r w:rsidR="009D4F55" w:rsidDel="00EB72EB">
          <w:rPr>
            <w:rFonts w:ascii="Times New Roman" w:hAnsi="Times New Roman" w:cs="Times New Roman"/>
            <w:sz w:val="24"/>
            <w:szCs w:val="24"/>
          </w:rPr>
          <w:delText>i</w:delText>
        </w:r>
      </w:del>
      <w:del w:id="91" w:author="Microsoft Office User" w:date="2014-03-18T11:18:00Z">
        <w:r w:rsidR="009D4F55" w:rsidDel="00EB72EB">
          <w:rPr>
            <w:rFonts w:ascii="Times New Roman" w:hAnsi="Times New Roman" w:cs="Times New Roman"/>
            <w:sz w:val="24"/>
            <w:szCs w:val="24"/>
          </w:rPr>
          <w:delText>ng</w:delText>
        </w:r>
        <w:r w:rsidR="00ED293A" w:rsidDel="00EB72EB">
          <w:rPr>
            <w:rFonts w:ascii="Times New Roman" w:hAnsi="Times New Roman" w:cs="Times New Roman"/>
            <w:sz w:val="24"/>
            <w:szCs w:val="24"/>
          </w:rPr>
          <w:delText xml:space="preserve"> to </w:delText>
        </w:r>
      </w:del>
      <w:r w:rsidR="00ED293A">
        <w:rPr>
          <w:rFonts w:ascii="Times New Roman" w:hAnsi="Times New Roman" w:cs="Times New Roman"/>
          <w:sz w:val="24"/>
          <w:szCs w:val="24"/>
        </w:rPr>
        <w:t>u</w:t>
      </w:r>
      <w:r w:rsidR="00944570">
        <w:rPr>
          <w:rFonts w:ascii="Times New Roman" w:hAnsi="Times New Roman" w:cs="Times New Roman"/>
          <w:sz w:val="24"/>
          <w:szCs w:val="24"/>
        </w:rPr>
        <w:t>nderstand</w:t>
      </w:r>
      <w:ins w:id="92" w:author="Microsoft Office User" w:date="2014-03-18T11:19:00Z">
        <w:r w:rsidR="00EB72EB">
          <w:rPr>
            <w:rFonts w:ascii="Times New Roman" w:hAnsi="Times New Roman" w:cs="Times New Roman"/>
            <w:sz w:val="24"/>
            <w:szCs w:val="24"/>
          </w:rPr>
          <w:t>ing</w:t>
        </w:r>
      </w:ins>
      <w:r w:rsidR="00944570">
        <w:rPr>
          <w:rFonts w:ascii="Times New Roman" w:hAnsi="Times New Roman" w:cs="Times New Roman"/>
          <w:sz w:val="24"/>
          <w:szCs w:val="24"/>
        </w:rPr>
        <w:t xml:space="preserve"> the way in which man-made ponds contribute to the processing of watershed organic matter and nutrients</w:t>
      </w:r>
      <w:ins w:id="93" w:author="Microsoft Office User" w:date="2014-03-18T20:09:00Z">
        <w:r>
          <w:rPr>
            <w:rFonts w:ascii="Times New Roman" w:hAnsi="Times New Roman" w:cs="Times New Roman"/>
            <w:sz w:val="24"/>
            <w:szCs w:val="24"/>
          </w:rPr>
          <w:t xml:space="preserve"> via 2 principle research questions:</w:t>
        </w:r>
      </w:ins>
    </w:p>
    <w:p w14:paraId="6DAED2E7" w14:textId="77777777" w:rsidR="004B4538" w:rsidRDefault="004B4538">
      <w:pPr>
        <w:spacing w:after="0" w:line="240" w:lineRule="auto"/>
        <w:rPr>
          <w:ins w:id="94" w:author="Microsoft Office User" w:date="2014-03-18T20:10:00Z"/>
          <w:rFonts w:ascii="Times New Roman" w:hAnsi="Times New Roman" w:cs="Times New Roman"/>
          <w:b/>
          <w:sz w:val="24"/>
          <w:szCs w:val="24"/>
        </w:rPr>
        <w:pPrChange w:id="95" w:author="Microsoft Office User" w:date="2014-03-18T11:12:00Z">
          <w:pPr>
            <w:spacing w:after="0" w:line="240" w:lineRule="auto"/>
            <w:ind w:firstLine="720"/>
          </w:pPr>
        </w:pPrChange>
      </w:pPr>
    </w:p>
    <w:p w14:paraId="5CE19656" w14:textId="29558284" w:rsidR="004B4538" w:rsidRDefault="004B4538">
      <w:pPr>
        <w:spacing w:after="0" w:line="240" w:lineRule="auto"/>
        <w:rPr>
          <w:ins w:id="96" w:author="Microsoft Office User" w:date="2014-03-18T20:10:00Z"/>
          <w:rFonts w:ascii="Times New Roman" w:hAnsi="Times New Roman" w:cs="Times New Roman"/>
          <w:sz w:val="24"/>
          <w:szCs w:val="24"/>
        </w:rPr>
        <w:pPrChange w:id="97" w:author="Microsoft Office User" w:date="2014-03-18T11:12:00Z">
          <w:pPr>
            <w:spacing w:after="0" w:line="240" w:lineRule="auto"/>
            <w:ind w:firstLine="720"/>
          </w:pPr>
        </w:pPrChange>
      </w:pPr>
      <w:ins w:id="98" w:author="Microsoft Office User" w:date="2014-03-18T20:08:00Z">
        <w:r>
          <w:rPr>
            <w:rFonts w:ascii="Times New Roman" w:hAnsi="Times New Roman" w:cs="Times New Roman"/>
            <w:b/>
            <w:sz w:val="24"/>
            <w:szCs w:val="24"/>
          </w:rPr>
          <w:t>Research Question 1</w:t>
        </w:r>
      </w:ins>
      <w:ins w:id="99" w:author="Microsoft Office User" w:date="2014-03-18T20:09:00Z">
        <w:r>
          <w:rPr>
            <w:rFonts w:ascii="Times New Roman" w:hAnsi="Times New Roman" w:cs="Times New Roman"/>
            <w:b/>
            <w:sz w:val="24"/>
            <w:szCs w:val="24"/>
          </w:rPr>
          <w:t xml:space="preserve"> -</w:t>
        </w:r>
      </w:ins>
      <w:ins w:id="100" w:author="Microsoft Office User" w:date="2014-03-18T20:08:00Z">
        <w:r>
          <w:rPr>
            <w:rFonts w:ascii="Times New Roman" w:hAnsi="Times New Roman" w:cs="Times New Roman"/>
            <w:b/>
            <w:sz w:val="24"/>
            <w:szCs w:val="24"/>
          </w:rPr>
          <w:t xml:space="preserve"> </w:t>
        </w:r>
      </w:ins>
      <w:del w:id="101" w:author="Microsoft Office User" w:date="2014-03-18T20:08:00Z">
        <w:r w:rsidR="00944570" w:rsidRPr="004B4538" w:rsidDel="004B4538">
          <w:rPr>
            <w:rFonts w:ascii="Times New Roman" w:hAnsi="Times New Roman" w:cs="Times New Roman"/>
            <w:i/>
            <w:sz w:val="24"/>
            <w:szCs w:val="24"/>
            <w:rPrChange w:id="102" w:author="Microsoft Office User" w:date="2014-03-18T20:09:00Z">
              <w:rPr>
                <w:rFonts w:ascii="Times New Roman" w:hAnsi="Times New Roman" w:cs="Times New Roman"/>
                <w:sz w:val="24"/>
                <w:szCs w:val="24"/>
              </w:rPr>
            </w:rPrChange>
          </w:rPr>
          <w:delText>.</w:delText>
        </w:r>
        <w:r w:rsidR="00ED293A" w:rsidRPr="004B4538" w:rsidDel="004B4538">
          <w:rPr>
            <w:rFonts w:ascii="Times New Roman" w:hAnsi="Times New Roman" w:cs="Times New Roman"/>
            <w:i/>
            <w:sz w:val="24"/>
            <w:szCs w:val="24"/>
            <w:rPrChange w:id="103" w:author="Microsoft Office User" w:date="2014-03-18T20:09:00Z">
              <w:rPr>
                <w:rFonts w:ascii="Times New Roman" w:hAnsi="Times New Roman" w:cs="Times New Roman"/>
                <w:sz w:val="24"/>
                <w:szCs w:val="24"/>
              </w:rPr>
            </w:rPrChange>
          </w:rPr>
          <w:delText xml:space="preserve"> In other words, how are man-made ponds effecting the way in which nutrients and organic debr</w:delText>
        </w:r>
        <w:r w:rsidR="004A51CE" w:rsidRPr="004B4538" w:rsidDel="004B4538">
          <w:rPr>
            <w:rFonts w:ascii="Times New Roman" w:hAnsi="Times New Roman" w:cs="Times New Roman"/>
            <w:i/>
            <w:sz w:val="24"/>
            <w:szCs w:val="24"/>
            <w:rPrChange w:id="104" w:author="Microsoft Office User" w:date="2014-03-18T20:09:00Z">
              <w:rPr>
                <w:rFonts w:ascii="Times New Roman" w:hAnsi="Times New Roman" w:cs="Times New Roman"/>
                <w:sz w:val="24"/>
                <w:szCs w:val="24"/>
              </w:rPr>
            </w:rPrChange>
          </w:rPr>
          <w:delText>is that</w:delText>
        </w:r>
        <w:r w:rsidR="009D4F55" w:rsidRPr="004B4538" w:rsidDel="004B4538">
          <w:rPr>
            <w:rFonts w:ascii="Times New Roman" w:hAnsi="Times New Roman" w:cs="Times New Roman"/>
            <w:i/>
            <w:sz w:val="24"/>
            <w:szCs w:val="24"/>
            <w:rPrChange w:id="105" w:author="Microsoft Office User" w:date="2014-03-18T20:09:00Z">
              <w:rPr>
                <w:rFonts w:ascii="Times New Roman" w:hAnsi="Times New Roman" w:cs="Times New Roman"/>
                <w:sz w:val="24"/>
                <w:szCs w:val="24"/>
              </w:rPr>
            </w:rPrChange>
          </w:rPr>
          <w:delText xml:space="preserve"> wash into ponds altering</w:delText>
        </w:r>
        <w:r w:rsidR="004A51CE" w:rsidRPr="004B4538" w:rsidDel="004B4538">
          <w:rPr>
            <w:rFonts w:ascii="Times New Roman" w:hAnsi="Times New Roman" w:cs="Times New Roman"/>
            <w:i/>
            <w:sz w:val="24"/>
            <w:szCs w:val="24"/>
            <w:rPrChange w:id="106" w:author="Microsoft Office User" w:date="2014-03-18T20:09:00Z">
              <w:rPr>
                <w:rFonts w:ascii="Times New Roman" w:hAnsi="Times New Roman" w:cs="Times New Roman"/>
                <w:sz w:val="24"/>
                <w:szCs w:val="24"/>
              </w:rPr>
            </w:rPrChange>
          </w:rPr>
          <w:delText xml:space="preserve"> the fluxes of inorganic and organic</w:delText>
        </w:r>
        <w:r w:rsidR="009D4F55" w:rsidRPr="004B4538" w:rsidDel="004B4538">
          <w:rPr>
            <w:rFonts w:ascii="Times New Roman" w:hAnsi="Times New Roman" w:cs="Times New Roman"/>
            <w:i/>
            <w:sz w:val="24"/>
            <w:szCs w:val="24"/>
            <w:rPrChange w:id="107" w:author="Microsoft Office User" w:date="2014-03-18T20:09:00Z">
              <w:rPr>
                <w:rFonts w:ascii="Times New Roman" w:hAnsi="Times New Roman" w:cs="Times New Roman"/>
                <w:sz w:val="24"/>
                <w:szCs w:val="24"/>
              </w:rPr>
            </w:rPrChange>
          </w:rPr>
          <w:delText xml:space="preserve"> nutrients in the system</w:delText>
        </w:r>
        <w:r w:rsidR="004A51CE" w:rsidRPr="004B4538" w:rsidDel="004B4538">
          <w:rPr>
            <w:rFonts w:ascii="Times New Roman" w:hAnsi="Times New Roman" w:cs="Times New Roman"/>
            <w:i/>
            <w:sz w:val="24"/>
            <w:szCs w:val="24"/>
            <w:rPrChange w:id="108" w:author="Microsoft Office User" w:date="2014-03-18T20:09:00Z">
              <w:rPr>
                <w:rFonts w:ascii="Times New Roman" w:hAnsi="Times New Roman" w:cs="Times New Roman"/>
                <w:sz w:val="24"/>
                <w:szCs w:val="24"/>
              </w:rPr>
            </w:rPrChange>
          </w:rPr>
          <w:delText xml:space="preserve">? Specifically, </w:delText>
        </w:r>
      </w:del>
      <w:del w:id="109" w:author="Microsoft Office User" w:date="2014-03-18T20:09:00Z">
        <w:r w:rsidR="004A51CE" w:rsidRPr="004B4538" w:rsidDel="004B4538">
          <w:rPr>
            <w:rFonts w:ascii="Times New Roman" w:hAnsi="Times New Roman" w:cs="Times New Roman"/>
            <w:i/>
            <w:sz w:val="24"/>
            <w:szCs w:val="24"/>
            <w:rPrChange w:id="110" w:author="Microsoft Office User" w:date="2014-03-18T20:09:00Z">
              <w:rPr>
                <w:rFonts w:ascii="Times New Roman" w:hAnsi="Times New Roman" w:cs="Times New Roman"/>
                <w:sz w:val="24"/>
                <w:szCs w:val="24"/>
              </w:rPr>
            </w:rPrChange>
          </w:rPr>
          <w:delText>we will be asking two research questions. The first is “h</w:delText>
        </w:r>
      </w:del>
      <w:ins w:id="111" w:author="Microsoft Office User" w:date="2014-03-18T20:09:00Z">
        <w:r w:rsidRPr="004B4538">
          <w:rPr>
            <w:rFonts w:ascii="Times New Roman" w:hAnsi="Times New Roman" w:cs="Times New Roman"/>
            <w:i/>
            <w:sz w:val="24"/>
            <w:szCs w:val="24"/>
            <w:rPrChange w:id="112" w:author="Microsoft Office User" w:date="2014-03-18T20:09:00Z">
              <w:rPr>
                <w:rFonts w:ascii="Times New Roman" w:hAnsi="Times New Roman" w:cs="Times New Roman"/>
                <w:sz w:val="24"/>
                <w:szCs w:val="24"/>
              </w:rPr>
            </w:rPrChange>
          </w:rPr>
          <w:t>H</w:t>
        </w:r>
      </w:ins>
      <w:r w:rsidR="004A51CE" w:rsidRPr="004B4538">
        <w:rPr>
          <w:rFonts w:ascii="Times New Roman" w:hAnsi="Times New Roman" w:cs="Times New Roman"/>
          <w:i/>
          <w:sz w:val="24"/>
          <w:szCs w:val="24"/>
          <w:rPrChange w:id="113" w:author="Microsoft Office User" w:date="2014-03-18T20:09:00Z">
            <w:rPr>
              <w:rFonts w:ascii="Times New Roman" w:hAnsi="Times New Roman" w:cs="Times New Roman"/>
              <w:sz w:val="24"/>
              <w:szCs w:val="24"/>
            </w:rPr>
          </w:rPrChange>
        </w:rPr>
        <w:t xml:space="preserve">ow does the input of terrestrial </w:t>
      </w:r>
      <w:del w:id="114" w:author="Microsoft Office User" w:date="2014-03-18T20:15:00Z">
        <w:r w:rsidR="004A51CE" w:rsidRPr="004B4538" w:rsidDel="005B743C">
          <w:rPr>
            <w:rFonts w:ascii="Times New Roman" w:hAnsi="Times New Roman" w:cs="Times New Roman"/>
            <w:i/>
            <w:sz w:val="24"/>
            <w:szCs w:val="24"/>
            <w:rPrChange w:id="115" w:author="Microsoft Office User" w:date="2014-03-18T20:09:00Z">
              <w:rPr>
                <w:rFonts w:ascii="Times New Roman" w:hAnsi="Times New Roman" w:cs="Times New Roman"/>
                <w:sz w:val="24"/>
                <w:szCs w:val="24"/>
              </w:rPr>
            </w:rPrChange>
          </w:rPr>
          <w:delText xml:space="preserve">detritus </w:delText>
        </w:r>
      </w:del>
      <w:ins w:id="116" w:author="Microsoft Office User" w:date="2014-03-18T20:15:00Z">
        <w:r w:rsidR="005B743C">
          <w:rPr>
            <w:rFonts w:ascii="Times New Roman" w:hAnsi="Times New Roman" w:cs="Times New Roman"/>
            <w:i/>
            <w:sz w:val="24"/>
            <w:szCs w:val="24"/>
          </w:rPr>
          <w:t>leaf litter</w:t>
        </w:r>
        <w:r w:rsidR="005B743C" w:rsidRPr="004B4538">
          <w:rPr>
            <w:rFonts w:ascii="Times New Roman" w:hAnsi="Times New Roman" w:cs="Times New Roman"/>
            <w:i/>
            <w:sz w:val="24"/>
            <w:szCs w:val="24"/>
            <w:rPrChange w:id="117" w:author="Microsoft Office User" w:date="2014-03-18T20:09:00Z">
              <w:rPr>
                <w:rFonts w:ascii="Times New Roman" w:hAnsi="Times New Roman" w:cs="Times New Roman"/>
                <w:sz w:val="24"/>
                <w:szCs w:val="24"/>
              </w:rPr>
            </w:rPrChange>
          </w:rPr>
          <w:t xml:space="preserve"> </w:t>
        </w:r>
      </w:ins>
      <w:r w:rsidR="004A51CE" w:rsidRPr="004B4538">
        <w:rPr>
          <w:rFonts w:ascii="Times New Roman" w:hAnsi="Times New Roman" w:cs="Times New Roman"/>
          <w:i/>
          <w:sz w:val="24"/>
          <w:szCs w:val="24"/>
          <w:rPrChange w:id="118" w:author="Microsoft Office User" w:date="2014-03-18T20:09:00Z">
            <w:rPr>
              <w:rFonts w:ascii="Times New Roman" w:hAnsi="Times New Roman" w:cs="Times New Roman"/>
              <w:sz w:val="24"/>
              <w:szCs w:val="24"/>
            </w:rPr>
          </w:rPrChange>
        </w:rPr>
        <w:t xml:space="preserve">affect </w:t>
      </w:r>
      <w:ins w:id="119" w:author="Microsoft Office User" w:date="2014-03-18T20:12:00Z">
        <w:r>
          <w:rPr>
            <w:rFonts w:ascii="Times New Roman" w:hAnsi="Times New Roman" w:cs="Times New Roman"/>
            <w:i/>
            <w:sz w:val="24"/>
            <w:szCs w:val="24"/>
          </w:rPr>
          <w:t xml:space="preserve">sediment metabolism and </w:t>
        </w:r>
      </w:ins>
      <w:del w:id="120" w:author="Microsoft Office User" w:date="2014-03-18T20:12:00Z">
        <w:r w:rsidR="004A51CE" w:rsidRPr="004B4538" w:rsidDel="004B4538">
          <w:rPr>
            <w:rFonts w:ascii="Times New Roman" w:hAnsi="Times New Roman" w:cs="Times New Roman"/>
            <w:i/>
            <w:sz w:val="24"/>
            <w:szCs w:val="24"/>
            <w:rPrChange w:id="121" w:author="Microsoft Office User" w:date="2014-03-18T20:09:00Z">
              <w:rPr>
                <w:rFonts w:ascii="Times New Roman" w:hAnsi="Times New Roman" w:cs="Times New Roman"/>
                <w:sz w:val="24"/>
                <w:szCs w:val="24"/>
              </w:rPr>
            </w:rPrChange>
          </w:rPr>
          <w:delText xml:space="preserve">the </w:delText>
        </w:r>
      </w:del>
      <w:r w:rsidR="004A51CE" w:rsidRPr="004B4538">
        <w:rPr>
          <w:rFonts w:ascii="Times New Roman" w:hAnsi="Times New Roman" w:cs="Times New Roman"/>
          <w:i/>
          <w:sz w:val="24"/>
          <w:szCs w:val="24"/>
          <w:rPrChange w:id="122" w:author="Microsoft Office User" w:date="2014-03-18T20:09:00Z">
            <w:rPr>
              <w:rFonts w:ascii="Times New Roman" w:hAnsi="Times New Roman" w:cs="Times New Roman"/>
              <w:sz w:val="24"/>
              <w:szCs w:val="24"/>
            </w:rPr>
          </w:rPrChange>
        </w:rPr>
        <w:t>nutrient retention or release from the sediments of man-made ponds?</w:t>
      </w:r>
    </w:p>
    <w:p w14:paraId="7730A493" w14:textId="34E3E626" w:rsidR="00944570" w:rsidRPr="00944570" w:rsidRDefault="004B4538">
      <w:pPr>
        <w:spacing w:after="0" w:line="240" w:lineRule="auto"/>
        <w:rPr>
          <w:rFonts w:ascii="Times New Roman" w:hAnsi="Times New Roman" w:cs="Times New Roman"/>
          <w:sz w:val="24"/>
          <w:szCs w:val="24"/>
        </w:rPr>
        <w:pPrChange w:id="123" w:author="Microsoft Office User" w:date="2014-03-18T11:12:00Z">
          <w:pPr>
            <w:spacing w:after="0" w:line="240" w:lineRule="auto"/>
            <w:ind w:firstLine="720"/>
          </w:pPr>
        </w:pPrChange>
      </w:pPr>
      <w:proofErr w:type="gramStart"/>
      <w:ins w:id="124" w:author="Microsoft Office User" w:date="2014-03-18T20:10:00Z">
        <w:r>
          <w:rPr>
            <w:rFonts w:ascii="Times New Roman" w:hAnsi="Times New Roman" w:cs="Times New Roman"/>
            <w:b/>
            <w:sz w:val="24"/>
            <w:szCs w:val="24"/>
          </w:rPr>
          <w:t>Research</w:t>
        </w:r>
        <w:proofErr w:type="gramEnd"/>
        <w:r>
          <w:rPr>
            <w:rFonts w:ascii="Times New Roman" w:hAnsi="Times New Roman" w:cs="Times New Roman"/>
            <w:b/>
            <w:sz w:val="24"/>
            <w:szCs w:val="24"/>
          </w:rPr>
          <w:t xml:space="preserve"> Question 2 - </w:t>
        </w:r>
      </w:ins>
      <w:del w:id="125" w:author="Microsoft Office User" w:date="2014-03-18T20:09:00Z">
        <w:r w:rsidR="004A51CE" w:rsidRPr="004B4538" w:rsidDel="004B4538">
          <w:rPr>
            <w:rFonts w:ascii="Times New Roman" w:hAnsi="Times New Roman" w:cs="Times New Roman"/>
            <w:i/>
            <w:sz w:val="24"/>
            <w:szCs w:val="24"/>
            <w:rPrChange w:id="126" w:author="Microsoft Office User" w:date="2014-03-18T20:10:00Z">
              <w:rPr>
                <w:rFonts w:ascii="Times New Roman" w:hAnsi="Times New Roman" w:cs="Times New Roman"/>
                <w:sz w:val="24"/>
                <w:szCs w:val="24"/>
              </w:rPr>
            </w:rPrChange>
          </w:rPr>
          <w:delText>”</w:delText>
        </w:r>
      </w:del>
      <w:del w:id="127" w:author="Microsoft Office User" w:date="2014-03-18T20:10:00Z">
        <w:r w:rsidR="004A51CE" w:rsidRPr="004B4538" w:rsidDel="004B4538">
          <w:rPr>
            <w:rFonts w:ascii="Times New Roman" w:hAnsi="Times New Roman" w:cs="Times New Roman"/>
            <w:i/>
            <w:sz w:val="24"/>
            <w:szCs w:val="24"/>
            <w:rPrChange w:id="128" w:author="Microsoft Office User" w:date="2014-03-18T20:10:00Z">
              <w:rPr>
                <w:rFonts w:ascii="Times New Roman" w:hAnsi="Times New Roman" w:cs="Times New Roman"/>
                <w:sz w:val="24"/>
                <w:szCs w:val="24"/>
              </w:rPr>
            </w:rPrChange>
          </w:rPr>
          <w:delText xml:space="preserve"> Second, “h</w:delText>
        </w:r>
      </w:del>
      <w:ins w:id="129" w:author="Microsoft Office User" w:date="2014-03-18T20:10:00Z">
        <w:r w:rsidRPr="004B4538">
          <w:rPr>
            <w:rFonts w:ascii="Times New Roman" w:hAnsi="Times New Roman" w:cs="Times New Roman"/>
            <w:i/>
            <w:sz w:val="24"/>
            <w:szCs w:val="24"/>
            <w:rPrChange w:id="130" w:author="Microsoft Office User" w:date="2014-03-18T20:10:00Z">
              <w:rPr>
                <w:rFonts w:ascii="Times New Roman" w:hAnsi="Times New Roman" w:cs="Times New Roman"/>
                <w:sz w:val="24"/>
                <w:szCs w:val="24"/>
              </w:rPr>
            </w:rPrChange>
          </w:rPr>
          <w:t>H</w:t>
        </w:r>
      </w:ins>
      <w:r w:rsidR="004A51CE" w:rsidRPr="004B4538">
        <w:rPr>
          <w:rFonts w:ascii="Times New Roman" w:hAnsi="Times New Roman" w:cs="Times New Roman"/>
          <w:i/>
          <w:sz w:val="24"/>
          <w:szCs w:val="24"/>
          <w:rPrChange w:id="131" w:author="Microsoft Office User" w:date="2014-03-18T20:10:00Z">
            <w:rPr>
              <w:rFonts w:ascii="Times New Roman" w:hAnsi="Times New Roman" w:cs="Times New Roman"/>
              <w:sz w:val="24"/>
              <w:szCs w:val="24"/>
            </w:rPr>
          </w:rPrChange>
        </w:rPr>
        <w:t xml:space="preserve">ow does the input of terrestrial </w:t>
      </w:r>
      <w:del w:id="132" w:author="Microsoft Office User" w:date="2014-03-18T20:16:00Z">
        <w:r w:rsidR="004A51CE" w:rsidRPr="004B4538" w:rsidDel="005B743C">
          <w:rPr>
            <w:rFonts w:ascii="Times New Roman" w:hAnsi="Times New Roman" w:cs="Times New Roman"/>
            <w:i/>
            <w:sz w:val="24"/>
            <w:szCs w:val="24"/>
            <w:rPrChange w:id="133" w:author="Microsoft Office User" w:date="2014-03-18T20:10:00Z">
              <w:rPr>
                <w:rFonts w:ascii="Times New Roman" w:hAnsi="Times New Roman" w:cs="Times New Roman"/>
                <w:sz w:val="24"/>
                <w:szCs w:val="24"/>
              </w:rPr>
            </w:rPrChange>
          </w:rPr>
          <w:delText xml:space="preserve">detritus </w:delText>
        </w:r>
      </w:del>
      <w:ins w:id="134" w:author="Microsoft Office User" w:date="2014-03-18T20:16:00Z">
        <w:r w:rsidR="005B743C">
          <w:rPr>
            <w:rFonts w:ascii="Times New Roman" w:hAnsi="Times New Roman" w:cs="Times New Roman"/>
            <w:i/>
            <w:sz w:val="24"/>
            <w:szCs w:val="24"/>
          </w:rPr>
          <w:t>leaf litter</w:t>
        </w:r>
        <w:r w:rsidR="005B743C" w:rsidRPr="004B4538">
          <w:rPr>
            <w:rFonts w:ascii="Times New Roman" w:hAnsi="Times New Roman" w:cs="Times New Roman"/>
            <w:i/>
            <w:sz w:val="24"/>
            <w:szCs w:val="24"/>
            <w:rPrChange w:id="135" w:author="Microsoft Office User" w:date="2014-03-18T20:10:00Z">
              <w:rPr>
                <w:rFonts w:ascii="Times New Roman" w:hAnsi="Times New Roman" w:cs="Times New Roman"/>
                <w:sz w:val="24"/>
                <w:szCs w:val="24"/>
              </w:rPr>
            </w:rPrChange>
          </w:rPr>
          <w:t xml:space="preserve"> </w:t>
        </w:r>
      </w:ins>
      <w:r w:rsidR="004A51CE" w:rsidRPr="004B4538">
        <w:rPr>
          <w:rFonts w:ascii="Times New Roman" w:hAnsi="Times New Roman" w:cs="Times New Roman"/>
          <w:i/>
          <w:sz w:val="24"/>
          <w:szCs w:val="24"/>
          <w:rPrChange w:id="136" w:author="Microsoft Office User" w:date="2014-03-18T20:10:00Z">
            <w:rPr>
              <w:rFonts w:ascii="Times New Roman" w:hAnsi="Times New Roman" w:cs="Times New Roman"/>
              <w:sz w:val="24"/>
              <w:szCs w:val="24"/>
            </w:rPr>
          </w:rPrChange>
        </w:rPr>
        <w:t>alter the sensitivity of pond metabolism to nutrient enrichment?</w:t>
      </w:r>
      <w:del w:id="137" w:author="Microsoft Office User" w:date="2014-03-18T20:10:00Z">
        <w:r w:rsidR="004A51CE" w:rsidRPr="004B4538" w:rsidDel="004B4538">
          <w:rPr>
            <w:rFonts w:ascii="Times New Roman" w:hAnsi="Times New Roman" w:cs="Times New Roman"/>
            <w:i/>
            <w:sz w:val="24"/>
            <w:szCs w:val="24"/>
            <w:rPrChange w:id="138" w:author="Microsoft Office User" w:date="2014-03-18T20:10:00Z">
              <w:rPr>
                <w:rFonts w:ascii="Times New Roman" w:hAnsi="Times New Roman" w:cs="Times New Roman"/>
                <w:sz w:val="24"/>
                <w:szCs w:val="24"/>
              </w:rPr>
            </w:rPrChange>
          </w:rPr>
          <w:delText>”</w:delText>
        </w:r>
      </w:del>
    </w:p>
    <w:p w14:paraId="66DDD383" w14:textId="77777777" w:rsidR="004B4538" w:rsidRDefault="004B4538" w:rsidP="00D53725">
      <w:pPr>
        <w:spacing w:after="0" w:line="240" w:lineRule="auto"/>
        <w:ind w:firstLine="720"/>
        <w:rPr>
          <w:ins w:id="139" w:author="Microsoft Office User" w:date="2014-03-18T20:10:00Z"/>
          <w:rFonts w:ascii="Times New Roman" w:hAnsi="Times New Roman" w:cs="Times New Roman"/>
          <w:b/>
          <w:sz w:val="24"/>
          <w:szCs w:val="24"/>
        </w:rPr>
      </w:pPr>
    </w:p>
    <w:p w14:paraId="20269AA2" w14:textId="06C5CF50" w:rsidR="00323091" w:rsidRPr="00887374" w:rsidDel="004B4538" w:rsidRDefault="00944570" w:rsidP="00887374">
      <w:pPr>
        <w:spacing w:after="0" w:line="240" w:lineRule="auto"/>
        <w:jc w:val="center"/>
        <w:rPr>
          <w:del w:id="140" w:author="Microsoft Office User" w:date="2014-03-18T20:10:00Z"/>
          <w:rFonts w:ascii="Times New Roman" w:hAnsi="Times New Roman" w:cs="Times New Roman"/>
          <w:b/>
          <w:sz w:val="24"/>
          <w:szCs w:val="24"/>
        </w:rPr>
      </w:pPr>
      <w:del w:id="141" w:author="Microsoft Office User" w:date="2014-03-18T20:10:00Z">
        <w:r w:rsidDel="004B4538">
          <w:rPr>
            <w:rFonts w:ascii="Times New Roman" w:hAnsi="Times New Roman" w:cs="Times New Roman"/>
            <w:b/>
            <w:sz w:val="24"/>
            <w:szCs w:val="24"/>
          </w:rPr>
          <w:delText>Objectives and Hypotheses</w:delText>
        </w:r>
      </w:del>
    </w:p>
    <w:p w14:paraId="23B3151F" w14:textId="1BECE12D" w:rsidR="004B4538" w:rsidRDefault="00323091" w:rsidP="00D53725">
      <w:pPr>
        <w:spacing w:after="0" w:line="240" w:lineRule="auto"/>
        <w:ind w:firstLine="720"/>
        <w:rPr>
          <w:ins w:id="142" w:author="Microsoft Office User" w:date="2014-03-18T20:13:00Z"/>
          <w:rFonts w:ascii="Times New Roman" w:hAnsi="Times New Roman" w:cs="Times New Roman"/>
          <w:sz w:val="24"/>
          <w:szCs w:val="24"/>
        </w:rPr>
      </w:pPr>
      <w:r>
        <w:rPr>
          <w:rFonts w:ascii="Times New Roman" w:hAnsi="Times New Roman" w:cs="Times New Roman"/>
          <w:sz w:val="24"/>
          <w:szCs w:val="24"/>
        </w:rPr>
        <w:t>To answer these questions, we</w:t>
      </w:r>
      <w:ins w:id="143" w:author="Microsoft Office User" w:date="2014-03-18T20:13:00Z">
        <w:r w:rsidR="004B4538">
          <w:rPr>
            <w:rFonts w:ascii="Times New Roman" w:hAnsi="Times New Roman" w:cs="Times New Roman"/>
            <w:sz w:val="24"/>
            <w:szCs w:val="24"/>
          </w:rPr>
          <w:t xml:space="preserve"> developed </w:t>
        </w:r>
      </w:ins>
      <w:del w:id="144" w:author="Microsoft Office User" w:date="2014-03-18T20:13:00Z">
        <w:r w:rsidDel="004B4538">
          <w:rPr>
            <w:rFonts w:ascii="Times New Roman" w:hAnsi="Times New Roman" w:cs="Times New Roman"/>
            <w:sz w:val="24"/>
            <w:szCs w:val="24"/>
          </w:rPr>
          <w:delText xml:space="preserve"> must fulfill </w:delText>
        </w:r>
      </w:del>
      <w:r>
        <w:rPr>
          <w:rFonts w:ascii="Times New Roman" w:hAnsi="Times New Roman" w:cs="Times New Roman"/>
          <w:sz w:val="24"/>
          <w:szCs w:val="24"/>
        </w:rPr>
        <w:t xml:space="preserve">three </w:t>
      </w:r>
      <w:del w:id="145" w:author="Microsoft Office User" w:date="2014-03-18T20:13:00Z">
        <w:r w:rsidDel="004B4538">
          <w:rPr>
            <w:rFonts w:ascii="Times New Roman" w:hAnsi="Times New Roman" w:cs="Times New Roman"/>
            <w:sz w:val="24"/>
            <w:szCs w:val="24"/>
          </w:rPr>
          <w:delText xml:space="preserve">main </w:delText>
        </w:r>
      </w:del>
      <w:r>
        <w:rPr>
          <w:rFonts w:ascii="Times New Roman" w:hAnsi="Times New Roman" w:cs="Times New Roman"/>
          <w:sz w:val="24"/>
          <w:szCs w:val="24"/>
        </w:rPr>
        <w:t>objectives</w:t>
      </w:r>
      <w:ins w:id="146" w:author="Microsoft Office User" w:date="2014-03-18T20:23:00Z">
        <w:r w:rsidR="00444CFA">
          <w:rPr>
            <w:rFonts w:ascii="Times New Roman" w:hAnsi="Times New Roman" w:cs="Times New Roman"/>
            <w:sz w:val="24"/>
            <w:szCs w:val="24"/>
          </w:rPr>
          <w:t xml:space="preserve"> and hypotheses</w:t>
        </w:r>
      </w:ins>
      <w:ins w:id="147" w:author="Microsoft Office User" w:date="2014-03-18T20:13:00Z">
        <w:r w:rsidR="005B743C">
          <w:rPr>
            <w:rFonts w:ascii="Times New Roman" w:hAnsi="Times New Roman" w:cs="Times New Roman"/>
            <w:sz w:val="24"/>
            <w:szCs w:val="24"/>
          </w:rPr>
          <w:t>.</w:t>
        </w:r>
      </w:ins>
      <w:del w:id="148" w:author="Microsoft Office User" w:date="2014-03-18T20:15:00Z">
        <w:r w:rsidDel="005B743C">
          <w:rPr>
            <w:rFonts w:ascii="Times New Roman" w:hAnsi="Times New Roman" w:cs="Times New Roman"/>
            <w:sz w:val="24"/>
            <w:szCs w:val="24"/>
          </w:rPr>
          <w:delText xml:space="preserve">. </w:delText>
        </w:r>
      </w:del>
    </w:p>
    <w:p w14:paraId="71850113" w14:textId="77777777" w:rsidR="004B4538" w:rsidRDefault="004B4538">
      <w:pPr>
        <w:spacing w:after="0" w:line="240" w:lineRule="auto"/>
        <w:rPr>
          <w:ins w:id="149" w:author="Microsoft Office User" w:date="2014-03-18T20:13:00Z"/>
          <w:rFonts w:ascii="Times New Roman" w:hAnsi="Times New Roman" w:cs="Times New Roman"/>
          <w:sz w:val="24"/>
          <w:szCs w:val="24"/>
        </w:rPr>
        <w:pPrChange w:id="150" w:author="Microsoft Office User" w:date="2014-03-18T20:13:00Z">
          <w:pPr>
            <w:spacing w:after="0" w:line="240" w:lineRule="auto"/>
            <w:ind w:firstLine="720"/>
          </w:pPr>
        </w:pPrChange>
      </w:pPr>
    </w:p>
    <w:p w14:paraId="00F1BC7B" w14:textId="77777777" w:rsidR="005B743C" w:rsidRDefault="004B4538">
      <w:pPr>
        <w:spacing w:after="0" w:line="240" w:lineRule="auto"/>
        <w:rPr>
          <w:ins w:id="151" w:author="Microsoft Office User" w:date="2014-03-18T20:15:00Z"/>
          <w:rFonts w:ascii="Times New Roman" w:hAnsi="Times New Roman" w:cs="Times New Roman"/>
          <w:sz w:val="24"/>
          <w:szCs w:val="24"/>
        </w:rPr>
        <w:pPrChange w:id="152" w:author="Microsoft Office User" w:date="2014-03-18T20:13:00Z">
          <w:pPr>
            <w:spacing w:after="0" w:line="240" w:lineRule="auto"/>
            <w:ind w:firstLine="720"/>
          </w:pPr>
        </w:pPrChange>
      </w:pPr>
      <w:ins w:id="153" w:author="Microsoft Office User" w:date="2014-03-18T20:13:00Z">
        <w:r>
          <w:rPr>
            <w:rFonts w:ascii="Times New Roman" w:hAnsi="Times New Roman" w:cs="Times New Roman"/>
            <w:b/>
            <w:sz w:val="24"/>
            <w:szCs w:val="24"/>
          </w:rPr>
          <w:t xml:space="preserve">Objective 1 </w:t>
        </w:r>
      </w:ins>
      <w:ins w:id="154" w:author="Microsoft Office User" w:date="2014-03-18T20:15:00Z">
        <w:r w:rsidR="005B743C">
          <w:rPr>
            <w:rFonts w:ascii="Times New Roman" w:hAnsi="Times New Roman" w:cs="Times New Roman"/>
            <w:b/>
            <w:sz w:val="24"/>
            <w:szCs w:val="24"/>
          </w:rPr>
          <w:t>-</w:t>
        </w:r>
      </w:ins>
      <w:del w:id="155" w:author="Microsoft Office User" w:date="2014-03-18T20:14:00Z">
        <w:r w:rsidR="00323091" w:rsidDel="005B743C">
          <w:rPr>
            <w:rFonts w:ascii="Times New Roman" w:hAnsi="Times New Roman" w:cs="Times New Roman"/>
            <w:sz w:val="24"/>
            <w:szCs w:val="24"/>
          </w:rPr>
          <w:delText>The first objective is to q</w:delText>
        </w:r>
      </w:del>
      <w:ins w:id="156" w:author="Microsoft Office User" w:date="2014-03-18T20:14:00Z">
        <w:r w:rsidR="005B743C">
          <w:rPr>
            <w:rFonts w:ascii="Times New Roman" w:hAnsi="Times New Roman" w:cs="Times New Roman"/>
            <w:sz w:val="24"/>
            <w:szCs w:val="24"/>
          </w:rPr>
          <w:t xml:space="preserve"> Q</w:t>
        </w:r>
      </w:ins>
      <w:r w:rsidR="00323091">
        <w:rPr>
          <w:rFonts w:ascii="Times New Roman" w:hAnsi="Times New Roman" w:cs="Times New Roman"/>
          <w:sz w:val="24"/>
          <w:szCs w:val="24"/>
        </w:rPr>
        <w:t>uantify the effect of CPOM on the flux of nutrients across the sediment water interface.</w:t>
      </w:r>
      <w:r w:rsidR="00E72654">
        <w:rPr>
          <w:rFonts w:ascii="Times New Roman" w:hAnsi="Times New Roman" w:cs="Times New Roman"/>
          <w:sz w:val="24"/>
          <w:szCs w:val="24"/>
        </w:rPr>
        <w:t xml:space="preserve"> </w:t>
      </w:r>
    </w:p>
    <w:p w14:paraId="32827B3C" w14:textId="77777777" w:rsidR="005B743C" w:rsidRDefault="005B743C">
      <w:pPr>
        <w:spacing w:after="0" w:line="240" w:lineRule="auto"/>
        <w:rPr>
          <w:ins w:id="157" w:author="Microsoft Office User" w:date="2014-03-18T20:17:00Z"/>
          <w:rFonts w:ascii="Times New Roman" w:hAnsi="Times New Roman" w:cs="Times New Roman"/>
          <w:sz w:val="24"/>
          <w:szCs w:val="24"/>
        </w:rPr>
        <w:pPrChange w:id="158" w:author="Microsoft Office User" w:date="2014-03-18T20:13:00Z">
          <w:pPr>
            <w:spacing w:after="0" w:line="240" w:lineRule="auto"/>
            <w:ind w:firstLine="720"/>
          </w:pPr>
        </w:pPrChange>
      </w:pPr>
      <w:ins w:id="159" w:author="Microsoft Office User" w:date="2014-03-18T20:15:00Z">
        <w:r>
          <w:rPr>
            <w:rFonts w:ascii="Times New Roman" w:hAnsi="Times New Roman" w:cs="Times New Roman"/>
            <w:sz w:val="24"/>
            <w:szCs w:val="24"/>
          </w:rPr>
          <w:tab/>
        </w:r>
      </w:ins>
      <w:r w:rsidR="00E72654">
        <w:rPr>
          <w:rFonts w:ascii="Times New Roman" w:hAnsi="Times New Roman" w:cs="Times New Roman"/>
          <w:sz w:val="24"/>
          <w:szCs w:val="24"/>
        </w:rPr>
        <w:t xml:space="preserve">We </w:t>
      </w:r>
      <w:del w:id="160" w:author="Microsoft Office User" w:date="2014-03-18T20:15:00Z">
        <w:r w:rsidR="00E72654" w:rsidDel="005B743C">
          <w:rPr>
            <w:rFonts w:ascii="Times New Roman" w:hAnsi="Times New Roman" w:cs="Times New Roman"/>
            <w:sz w:val="24"/>
            <w:szCs w:val="24"/>
          </w:rPr>
          <w:delText xml:space="preserve">propose </w:delText>
        </w:r>
      </w:del>
      <w:ins w:id="161" w:author="Microsoft Office User" w:date="2014-03-18T20:15:00Z">
        <w:r>
          <w:rPr>
            <w:rFonts w:ascii="Times New Roman" w:hAnsi="Times New Roman" w:cs="Times New Roman"/>
            <w:sz w:val="24"/>
            <w:szCs w:val="24"/>
          </w:rPr>
          <w:t xml:space="preserve">hypothesize </w:t>
        </w:r>
      </w:ins>
      <w:r w:rsidR="00E72654">
        <w:rPr>
          <w:rFonts w:ascii="Times New Roman" w:hAnsi="Times New Roman" w:cs="Times New Roman"/>
          <w:sz w:val="24"/>
          <w:szCs w:val="24"/>
        </w:rPr>
        <w:t xml:space="preserve">that the presence of </w:t>
      </w:r>
      <w:del w:id="162" w:author="Microsoft Office User" w:date="2014-03-18T20:15:00Z">
        <w:r w:rsidR="00E72654" w:rsidDel="005B743C">
          <w:rPr>
            <w:rFonts w:ascii="Times New Roman" w:hAnsi="Times New Roman" w:cs="Times New Roman"/>
            <w:sz w:val="24"/>
            <w:szCs w:val="24"/>
          </w:rPr>
          <w:delText xml:space="preserve">CPOM </w:delText>
        </w:r>
      </w:del>
      <w:ins w:id="163" w:author="Microsoft Office User" w:date="2014-03-18T20:15:00Z">
        <w:r>
          <w:rPr>
            <w:rFonts w:ascii="Times New Roman" w:hAnsi="Times New Roman" w:cs="Times New Roman"/>
            <w:sz w:val="24"/>
            <w:szCs w:val="24"/>
          </w:rPr>
          <w:t xml:space="preserve">terrestrial leaf litter </w:t>
        </w:r>
      </w:ins>
      <w:r w:rsidR="00E72654">
        <w:rPr>
          <w:rFonts w:ascii="Times New Roman" w:hAnsi="Times New Roman" w:cs="Times New Roman"/>
          <w:sz w:val="24"/>
          <w:szCs w:val="24"/>
        </w:rPr>
        <w:t xml:space="preserve">will </w:t>
      </w:r>
      <w:del w:id="164" w:author="Microsoft Office User" w:date="2014-03-18T20:16:00Z">
        <w:r w:rsidR="00E72654" w:rsidDel="005B743C">
          <w:rPr>
            <w:rFonts w:ascii="Times New Roman" w:hAnsi="Times New Roman" w:cs="Times New Roman"/>
            <w:sz w:val="24"/>
            <w:szCs w:val="24"/>
          </w:rPr>
          <w:delText xml:space="preserve">result in an </w:delText>
        </w:r>
      </w:del>
      <w:r w:rsidR="00E72654">
        <w:rPr>
          <w:rFonts w:ascii="Times New Roman" w:hAnsi="Times New Roman" w:cs="Times New Roman"/>
          <w:sz w:val="24"/>
          <w:szCs w:val="24"/>
        </w:rPr>
        <w:t xml:space="preserve">increase </w:t>
      </w:r>
      <w:del w:id="165" w:author="Microsoft Office User" w:date="2014-03-18T20:16:00Z">
        <w:r w:rsidR="00E72654" w:rsidDel="005B743C">
          <w:rPr>
            <w:rFonts w:ascii="Times New Roman" w:hAnsi="Times New Roman" w:cs="Times New Roman"/>
            <w:sz w:val="24"/>
            <w:szCs w:val="24"/>
          </w:rPr>
          <w:delText xml:space="preserve">in </w:delText>
        </w:r>
      </w:del>
      <w:r w:rsidR="00E72654">
        <w:rPr>
          <w:rFonts w:ascii="Times New Roman" w:hAnsi="Times New Roman" w:cs="Times New Roman"/>
          <w:sz w:val="24"/>
          <w:szCs w:val="24"/>
        </w:rPr>
        <w:t xml:space="preserve">the N and P fluxes into the sediments, </w:t>
      </w:r>
      <w:ins w:id="166" w:author="Microsoft Office User" w:date="2014-03-18T20:16:00Z">
        <w:r>
          <w:rPr>
            <w:rFonts w:ascii="Times New Roman" w:hAnsi="Times New Roman" w:cs="Times New Roman"/>
            <w:sz w:val="24"/>
            <w:szCs w:val="24"/>
          </w:rPr>
          <w:t xml:space="preserve">due to the sequestration of N and P by the fungi on the decomposing </w:t>
        </w:r>
        <w:proofErr w:type="spellStart"/>
        <w:r>
          <w:rPr>
            <w:rFonts w:ascii="Times New Roman" w:hAnsi="Times New Roman" w:cs="Times New Roman"/>
            <w:sz w:val="24"/>
            <w:szCs w:val="24"/>
          </w:rPr>
          <w:t>leaves</w:t>
        </w:r>
      </w:ins>
      <w:r w:rsidR="00E72654">
        <w:rPr>
          <w:rFonts w:ascii="Times New Roman" w:hAnsi="Times New Roman" w:cs="Times New Roman"/>
          <w:sz w:val="24"/>
          <w:szCs w:val="24"/>
        </w:rPr>
        <w:t>increase</w:t>
      </w:r>
      <w:proofErr w:type="spellEnd"/>
      <w:r w:rsidR="00E72654">
        <w:rPr>
          <w:rFonts w:ascii="Times New Roman" w:hAnsi="Times New Roman" w:cs="Times New Roman"/>
          <w:sz w:val="24"/>
          <w:szCs w:val="24"/>
        </w:rPr>
        <w:t xml:space="preserve"> the DOC flux out of the sediments, and increase the SOD.</w:t>
      </w:r>
      <w:r w:rsidR="00323091">
        <w:rPr>
          <w:rFonts w:ascii="Times New Roman" w:hAnsi="Times New Roman" w:cs="Times New Roman"/>
          <w:sz w:val="24"/>
          <w:szCs w:val="24"/>
        </w:rPr>
        <w:t xml:space="preserve"> </w:t>
      </w:r>
    </w:p>
    <w:p w14:paraId="6F5A4E40" w14:textId="77777777" w:rsidR="005B743C" w:rsidRDefault="005B743C">
      <w:pPr>
        <w:spacing w:after="0" w:line="240" w:lineRule="auto"/>
        <w:rPr>
          <w:ins w:id="167" w:author="Microsoft Office User" w:date="2014-03-18T20:17:00Z"/>
          <w:rFonts w:ascii="Times New Roman" w:hAnsi="Times New Roman" w:cs="Times New Roman"/>
          <w:sz w:val="24"/>
          <w:szCs w:val="24"/>
        </w:rPr>
        <w:pPrChange w:id="168" w:author="Microsoft Office User" w:date="2014-03-18T20:13:00Z">
          <w:pPr>
            <w:spacing w:after="0" w:line="240" w:lineRule="auto"/>
            <w:ind w:firstLine="720"/>
          </w:pPr>
        </w:pPrChange>
      </w:pPr>
    </w:p>
    <w:p w14:paraId="4FB53E73" w14:textId="77777777" w:rsidR="005B743C" w:rsidRDefault="005B743C">
      <w:pPr>
        <w:spacing w:after="0" w:line="240" w:lineRule="auto"/>
        <w:rPr>
          <w:ins w:id="169" w:author="Microsoft Office User" w:date="2014-03-18T20:18:00Z"/>
          <w:rFonts w:ascii="Times New Roman" w:hAnsi="Times New Roman" w:cs="Times New Roman"/>
          <w:sz w:val="24"/>
          <w:szCs w:val="24"/>
        </w:rPr>
        <w:pPrChange w:id="170" w:author="Microsoft Office User" w:date="2014-03-18T20:13:00Z">
          <w:pPr>
            <w:spacing w:after="0" w:line="240" w:lineRule="auto"/>
            <w:ind w:firstLine="720"/>
          </w:pPr>
        </w:pPrChange>
      </w:pPr>
      <w:ins w:id="171" w:author="Microsoft Office User" w:date="2014-03-18T20:17:00Z">
        <w:r>
          <w:rPr>
            <w:rFonts w:ascii="Times New Roman" w:hAnsi="Times New Roman" w:cs="Times New Roman"/>
            <w:b/>
            <w:sz w:val="24"/>
            <w:szCs w:val="24"/>
          </w:rPr>
          <w:t xml:space="preserve">Objective 2 - </w:t>
        </w:r>
      </w:ins>
      <w:del w:id="172" w:author="Microsoft Office User" w:date="2014-03-18T20:17:00Z">
        <w:r w:rsidR="00B012D2" w:rsidDel="005B743C">
          <w:rPr>
            <w:rFonts w:ascii="Times New Roman" w:hAnsi="Times New Roman" w:cs="Times New Roman"/>
            <w:sz w:val="24"/>
            <w:szCs w:val="24"/>
          </w:rPr>
          <w:delText>The second objective is to q</w:delText>
        </w:r>
      </w:del>
      <w:ins w:id="173" w:author="Microsoft Office User" w:date="2014-03-18T20:17:00Z">
        <w:r>
          <w:rPr>
            <w:rFonts w:ascii="Times New Roman" w:hAnsi="Times New Roman" w:cs="Times New Roman"/>
            <w:sz w:val="24"/>
            <w:szCs w:val="24"/>
          </w:rPr>
          <w:t>Q</w:t>
        </w:r>
      </w:ins>
      <w:r w:rsidR="00B012D2">
        <w:rPr>
          <w:rFonts w:ascii="Times New Roman" w:hAnsi="Times New Roman" w:cs="Times New Roman"/>
          <w:sz w:val="24"/>
          <w:szCs w:val="24"/>
        </w:rPr>
        <w:t xml:space="preserve">uantify </w:t>
      </w:r>
      <w:del w:id="174" w:author="Microsoft Office User" w:date="2014-03-18T20:18:00Z">
        <w:r w:rsidR="00B012D2" w:rsidDel="005B743C">
          <w:rPr>
            <w:rFonts w:ascii="Times New Roman" w:hAnsi="Times New Roman" w:cs="Times New Roman"/>
            <w:sz w:val="24"/>
            <w:szCs w:val="24"/>
          </w:rPr>
          <w:delText>the way in which</w:delText>
        </w:r>
      </w:del>
      <w:ins w:id="175" w:author="Microsoft Office User" w:date="2014-03-18T20:18:00Z">
        <w:r>
          <w:rPr>
            <w:rFonts w:ascii="Times New Roman" w:hAnsi="Times New Roman" w:cs="Times New Roman"/>
            <w:sz w:val="24"/>
            <w:szCs w:val="24"/>
          </w:rPr>
          <w:t>how</w:t>
        </w:r>
      </w:ins>
      <w:r w:rsidR="00B012D2">
        <w:rPr>
          <w:rFonts w:ascii="Times New Roman" w:hAnsi="Times New Roman" w:cs="Times New Roman"/>
          <w:sz w:val="24"/>
          <w:szCs w:val="24"/>
        </w:rPr>
        <w:t xml:space="preserve"> </w:t>
      </w:r>
      <w:del w:id="176" w:author="Microsoft Office User" w:date="2014-03-18T20:18:00Z">
        <w:r w:rsidR="00B012D2" w:rsidDel="005B743C">
          <w:rPr>
            <w:rFonts w:ascii="Times New Roman" w:hAnsi="Times New Roman" w:cs="Times New Roman"/>
            <w:sz w:val="24"/>
            <w:szCs w:val="24"/>
          </w:rPr>
          <w:delText xml:space="preserve">CPOM </w:delText>
        </w:r>
      </w:del>
      <w:ins w:id="177" w:author="Microsoft Office User" w:date="2014-03-18T20:18:00Z">
        <w:r>
          <w:rPr>
            <w:rFonts w:ascii="Times New Roman" w:hAnsi="Times New Roman" w:cs="Times New Roman"/>
            <w:sz w:val="24"/>
            <w:szCs w:val="24"/>
          </w:rPr>
          <w:t xml:space="preserve">terrestrial leaf litter </w:t>
        </w:r>
      </w:ins>
      <w:r w:rsidR="00B012D2">
        <w:rPr>
          <w:rFonts w:ascii="Times New Roman" w:hAnsi="Times New Roman" w:cs="Times New Roman"/>
          <w:sz w:val="24"/>
          <w:szCs w:val="24"/>
        </w:rPr>
        <w:t xml:space="preserve">alters microbial biomass. </w:t>
      </w:r>
    </w:p>
    <w:p w14:paraId="38BCF848" w14:textId="798C4EFD" w:rsidR="005B743C" w:rsidRDefault="005B743C">
      <w:pPr>
        <w:spacing w:after="0" w:line="240" w:lineRule="auto"/>
        <w:rPr>
          <w:ins w:id="178" w:author="Microsoft Office User" w:date="2014-03-18T20:17:00Z"/>
          <w:rFonts w:ascii="Times New Roman" w:hAnsi="Times New Roman" w:cs="Times New Roman"/>
          <w:sz w:val="24"/>
          <w:szCs w:val="24"/>
        </w:rPr>
        <w:pPrChange w:id="179" w:author="Microsoft Office User" w:date="2014-03-18T20:13:00Z">
          <w:pPr>
            <w:spacing w:after="0" w:line="240" w:lineRule="auto"/>
            <w:ind w:firstLine="720"/>
          </w:pPr>
        </w:pPrChange>
      </w:pPr>
      <w:ins w:id="180" w:author="Microsoft Office User" w:date="2014-03-18T20:18:00Z">
        <w:r>
          <w:rPr>
            <w:rFonts w:ascii="Times New Roman" w:hAnsi="Times New Roman" w:cs="Times New Roman"/>
            <w:sz w:val="24"/>
            <w:szCs w:val="24"/>
          </w:rPr>
          <w:tab/>
        </w:r>
      </w:ins>
      <w:r w:rsidR="00B012D2">
        <w:rPr>
          <w:rFonts w:ascii="Times New Roman" w:hAnsi="Times New Roman" w:cs="Times New Roman"/>
          <w:sz w:val="24"/>
          <w:szCs w:val="24"/>
        </w:rPr>
        <w:t>We hypothesize that</w:t>
      </w:r>
      <w:r w:rsidR="00D53725">
        <w:rPr>
          <w:rFonts w:ascii="Times New Roman" w:hAnsi="Times New Roman" w:cs="Times New Roman"/>
          <w:sz w:val="24"/>
          <w:szCs w:val="24"/>
        </w:rPr>
        <w:t xml:space="preserve"> </w:t>
      </w:r>
      <w:del w:id="181" w:author="Microsoft Office User" w:date="2014-03-18T20:18:00Z">
        <w:r w:rsidR="00D53725" w:rsidDel="005B743C">
          <w:rPr>
            <w:rFonts w:ascii="Times New Roman" w:hAnsi="Times New Roman" w:cs="Times New Roman"/>
            <w:sz w:val="24"/>
            <w:szCs w:val="24"/>
          </w:rPr>
          <w:delText xml:space="preserve">CPOM </w:delText>
        </w:r>
      </w:del>
      <w:ins w:id="182" w:author="Microsoft Office User" w:date="2014-03-18T20:18:00Z">
        <w:r>
          <w:rPr>
            <w:rFonts w:ascii="Times New Roman" w:hAnsi="Times New Roman" w:cs="Times New Roman"/>
            <w:sz w:val="24"/>
            <w:szCs w:val="24"/>
          </w:rPr>
          <w:t xml:space="preserve">terrestrial leaf litter </w:t>
        </w:r>
      </w:ins>
      <w:r w:rsidR="00D53725">
        <w:rPr>
          <w:rFonts w:ascii="Times New Roman" w:hAnsi="Times New Roman" w:cs="Times New Roman"/>
          <w:sz w:val="24"/>
          <w:szCs w:val="24"/>
        </w:rPr>
        <w:t>will increase water column bacterial abundance, increase sediment bacterial abundance</w:t>
      </w:r>
      <w:ins w:id="183" w:author="Microsoft Office User" w:date="2014-03-18T20:18:00Z">
        <w:r>
          <w:rPr>
            <w:rFonts w:ascii="Times New Roman" w:hAnsi="Times New Roman" w:cs="Times New Roman"/>
            <w:sz w:val="24"/>
            <w:szCs w:val="24"/>
          </w:rPr>
          <w:t xml:space="preserve"> due to the release of dissolved organic matter from the decaying leaves</w:t>
        </w:r>
      </w:ins>
      <w:ins w:id="184" w:author="Microsoft Office User" w:date="2014-03-18T20:19:00Z">
        <w:r>
          <w:rPr>
            <w:rFonts w:ascii="Times New Roman" w:hAnsi="Times New Roman" w:cs="Times New Roman"/>
            <w:sz w:val="24"/>
            <w:szCs w:val="24"/>
          </w:rPr>
          <w:t>,</w:t>
        </w:r>
      </w:ins>
      <w:ins w:id="185" w:author="Microsoft Office User" w:date="2014-03-18T20:18:00Z">
        <w:r>
          <w:rPr>
            <w:rFonts w:ascii="Times New Roman" w:hAnsi="Times New Roman" w:cs="Times New Roman"/>
            <w:sz w:val="24"/>
            <w:szCs w:val="24"/>
          </w:rPr>
          <w:t xml:space="preserve"> </w:t>
        </w:r>
      </w:ins>
      <w:del w:id="186" w:author="Microsoft Office User" w:date="2014-03-18T20:19:00Z">
        <w:r w:rsidR="00D53725" w:rsidDel="005B743C">
          <w:rPr>
            <w:rFonts w:ascii="Times New Roman" w:hAnsi="Times New Roman" w:cs="Times New Roman"/>
            <w:sz w:val="24"/>
            <w:szCs w:val="24"/>
          </w:rPr>
          <w:delText xml:space="preserve">, </w:delText>
        </w:r>
      </w:del>
      <w:r w:rsidR="00D53725">
        <w:rPr>
          <w:rFonts w:ascii="Times New Roman" w:hAnsi="Times New Roman" w:cs="Times New Roman"/>
          <w:sz w:val="24"/>
          <w:szCs w:val="24"/>
        </w:rPr>
        <w:t>and increase fungal biomass</w:t>
      </w:r>
      <w:ins w:id="187" w:author="Microsoft Office User" w:date="2014-03-18T20:19:00Z">
        <w:r>
          <w:rPr>
            <w:rFonts w:ascii="Times New Roman" w:hAnsi="Times New Roman" w:cs="Times New Roman"/>
            <w:sz w:val="24"/>
            <w:szCs w:val="24"/>
          </w:rPr>
          <w:t xml:space="preserve"> on the leaves themselves</w:t>
        </w:r>
      </w:ins>
      <w:r w:rsidR="00D53725">
        <w:rPr>
          <w:rFonts w:ascii="Times New Roman" w:hAnsi="Times New Roman" w:cs="Times New Roman"/>
          <w:sz w:val="24"/>
          <w:szCs w:val="24"/>
        </w:rPr>
        <w:t xml:space="preserve">. </w:t>
      </w:r>
    </w:p>
    <w:p w14:paraId="0AE2694A" w14:textId="77777777" w:rsidR="005B743C" w:rsidRDefault="005B743C">
      <w:pPr>
        <w:spacing w:after="0" w:line="240" w:lineRule="auto"/>
        <w:rPr>
          <w:ins w:id="188" w:author="Microsoft Office User" w:date="2014-03-18T20:17:00Z"/>
          <w:rFonts w:ascii="Times New Roman" w:hAnsi="Times New Roman" w:cs="Times New Roman"/>
          <w:sz w:val="24"/>
          <w:szCs w:val="24"/>
        </w:rPr>
        <w:pPrChange w:id="189" w:author="Microsoft Office User" w:date="2014-03-18T20:13:00Z">
          <w:pPr>
            <w:spacing w:after="0" w:line="240" w:lineRule="auto"/>
            <w:ind w:firstLine="720"/>
          </w:pPr>
        </w:pPrChange>
      </w:pPr>
    </w:p>
    <w:p w14:paraId="16BF492E" w14:textId="77777777" w:rsidR="005B743C" w:rsidRDefault="005B743C">
      <w:pPr>
        <w:spacing w:after="0" w:line="240" w:lineRule="auto"/>
        <w:rPr>
          <w:ins w:id="190" w:author="Microsoft Office User" w:date="2014-03-18T20:19:00Z"/>
          <w:rFonts w:ascii="Times New Roman" w:hAnsi="Times New Roman" w:cs="Times New Roman"/>
          <w:sz w:val="24"/>
          <w:szCs w:val="24"/>
        </w:rPr>
        <w:pPrChange w:id="191" w:author="Microsoft Office User" w:date="2014-03-18T20:13:00Z">
          <w:pPr>
            <w:spacing w:after="0" w:line="240" w:lineRule="auto"/>
            <w:ind w:firstLine="720"/>
          </w:pPr>
        </w:pPrChange>
      </w:pPr>
      <w:ins w:id="192" w:author="Microsoft Office User" w:date="2014-03-18T20:17:00Z">
        <w:r>
          <w:rPr>
            <w:rFonts w:ascii="Times New Roman" w:hAnsi="Times New Roman" w:cs="Times New Roman"/>
            <w:b/>
            <w:sz w:val="24"/>
            <w:szCs w:val="24"/>
          </w:rPr>
          <w:t xml:space="preserve">Objective 3 - </w:t>
        </w:r>
      </w:ins>
      <w:del w:id="193" w:author="Microsoft Office User" w:date="2014-03-18T20:18:00Z">
        <w:r w:rsidR="00D53725" w:rsidDel="005B743C">
          <w:rPr>
            <w:rFonts w:ascii="Times New Roman" w:hAnsi="Times New Roman" w:cs="Times New Roman"/>
            <w:sz w:val="24"/>
            <w:szCs w:val="24"/>
          </w:rPr>
          <w:delText>The final objective is to qu</w:delText>
        </w:r>
      </w:del>
      <w:ins w:id="194" w:author="Microsoft Office User" w:date="2014-03-18T20:18:00Z">
        <w:r>
          <w:rPr>
            <w:rFonts w:ascii="Times New Roman" w:hAnsi="Times New Roman" w:cs="Times New Roman"/>
            <w:sz w:val="24"/>
            <w:szCs w:val="24"/>
          </w:rPr>
          <w:t>Qu</w:t>
        </w:r>
      </w:ins>
      <w:r w:rsidR="00D53725">
        <w:rPr>
          <w:rFonts w:ascii="Times New Roman" w:hAnsi="Times New Roman" w:cs="Times New Roman"/>
          <w:sz w:val="24"/>
          <w:szCs w:val="24"/>
        </w:rPr>
        <w:t xml:space="preserve">antify how CPOM alters the response of sediment metabolism to nutrient enrichment. </w:t>
      </w:r>
    </w:p>
    <w:p w14:paraId="0406FCD1" w14:textId="70B54C53" w:rsidR="00D53725" w:rsidRDefault="005B743C">
      <w:pPr>
        <w:spacing w:after="0" w:line="240" w:lineRule="auto"/>
        <w:rPr>
          <w:rFonts w:ascii="Times New Roman" w:hAnsi="Times New Roman" w:cs="Times New Roman"/>
          <w:sz w:val="24"/>
          <w:szCs w:val="24"/>
        </w:rPr>
        <w:pPrChange w:id="195" w:author="Microsoft Office User" w:date="2014-03-18T20:13:00Z">
          <w:pPr>
            <w:spacing w:after="0" w:line="240" w:lineRule="auto"/>
            <w:ind w:firstLine="720"/>
          </w:pPr>
        </w:pPrChange>
      </w:pPr>
      <w:ins w:id="196" w:author="Microsoft Office User" w:date="2014-03-18T20:19:00Z">
        <w:r>
          <w:rPr>
            <w:rFonts w:ascii="Times New Roman" w:hAnsi="Times New Roman" w:cs="Times New Roman"/>
            <w:sz w:val="24"/>
            <w:szCs w:val="24"/>
          </w:rPr>
          <w:lastRenderedPageBreak/>
          <w:tab/>
        </w:r>
      </w:ins>
      <w:del w:id="197" w:author="Microsoft Office User" w:date="2014-03-18T20:19:00Z">
        <w:r w:rsidR="00D53725" w:rsidDel="005B743C">
          <w:rPr>
            <w:rFonts w:ascii="Times New Roman" w:hAnsi="Times New Roman" w:cs="Times New Roman"/>
            <w:sz w:val="24"/>
            <w:szCs w:val="24"/>
          </w:rPr>
          <w:delText>Our hypothesis is</w:delText>
        </w:r>
      </w:del>
      <w:ins w:id="198" w:author="Microsoft Office User" w:date="2014-03-18T20:19:00Z">
        <w:r>
          <w:rPr>
            <w:rFonts w:ascii="Times New Roman" w:hAnsi="Times New Roman" w:cs="Times New Roman"/>
            <w:sz w:val="24"/>
            <w:szCs w:val="24"/>
          </w:rPr>
          <w:t>We hypothesize</w:t>
        </w:r>
      </w:ins>
      <w:r w:rsidR="00D53725">
        <w:rPr>
          <w:rFonts w:ascii="Times New Roman" w:hAnsi="Times New Roman" w:cs="Times New Roman"/>
          <w:sz w:val="24"/>
          <w:szCs w:val="24"/>
        </w:rPr>
        <w:t xml:space="preserve"> that </w:t>
      </w:r>
      <w:del w:id="199" w:author="Microsoft Office User" w:date="2014-03-18T20:20:00Z">
        <w:r w:rsidR="00D53725" w:rsidDel="005B743C">
          <w:rPr>
            <w:rFonts w:ascii="Times New Roman" w:hAnsi="Times New Roman" w:cs="Times New Roman"/>
            <w:sz w:val="24"/>
            <w:szCs w:val="24"/>
          </w:rPr>
          <w:delText xml:space="preserve">CPOM </w:delText>
        </w:r>
      </w:del>
      <w:ins w:id="200" w:author="Microsoft Office User" w:date="2014-03-18T20:20:00Z">
        <w:r>
          <w:rPr>
            <w:rFonts w:ascii="Times New Roman" w:hAnsi="Times New Roman" w:cs="Times New Roman"/>
            <w:sz w:val="24"/>
            <w:szCs w:val="24"/>
          </w:rPr>
          <w:t xml:space="preserve">terrestrial leaf litter </w:t>
        </w:r>
      </w:ins>
      <w:r w:rsidR="00D53725">
        <w:rPr>
          <w:rFonts w:ascii="Times New Roman" w:hAnsi="Times New Roman" w:cs="Times New Roman"/>
          <w:sz w:val="24"/>
          <w:szCs w:val="24"/>
        </w:rPr>
        <w:t>will increase SOD when the sediments are enriched with N and P</w:t>
      </w:r>
      <w:ins w:id="201" w:author="Microsoft Office User" w:date="2014-03-18T20:20:00Z">
        <w:r>
          <w:rPr>
            <w:rFonts w:ascii="Times New Roman" w:hAnsi="Times New Roman" w:cs="Times New Roman"/>
            <w:sz w:val="24"/>
            <w:szCs w:val="24"/>
          </w:rPr>
          <w:t xml:space="preserve">, since </w:t>
        </w:r>
      </w:ins>
      <w:ins w:id="202" w:author="Microsoft Office User" w:date="2014-03-18T20:21:00Z">
        <w:r>
          <w:rPr>
            <w:rFonts w:ascii="Times New Roman" w:hAnsi="Times New Roman" w:cs="Times New Roman"/>
            <w:sz w:val="24"/>
            <w:szCs w:val="24"/>
          </w:rPr>
          <w:t xml:space="preserve">litter associated </w:t>
        </w:r>
      </w:ins>
      <w:ins w:id="203" w:author="Microsoft Office User" w:date="2014-03-18T20:20:00Z">
        <w:r>
          <w:rPr>
            <w:rFonts w:ascii="Times New Roman" w:hAnsi="Times New Roman" w:cs="Times New Roman"/>
            <w:sz w:val="24"/>
            <w:szCs w:val="24"/>
          </w:rPr>
          <w:t>fungi have been shown to be</w:t>
        </w:r>
      </w:ins>
      <w:ins w:id="204" w:author="Microsoft Office User" w:date="2014-03-18T20:21:00Z">
        <w:r>
          <w:rPr>
            <w:rFonts w:ascii="Times New Roman" w:hAnsi="Times New Roman" w:cs="Times New Roman"/>
            <w:sz w:val="24"/>
            <w:szCs w:val="24"/>
          </w:rPr>
          <w:t xml:space="preserve"> N and P limited in streams</w:t>
        </w:r>
      </w:ins>
      <w:r w:rsidR="00D53725">
        <w:rPr>
          <w:rFonts w:ascii="Times New Roman" w:hAnsi="Times New Roman" w:cs="Times New Roman"/>
          <w:sz w:val="24"/>
          <w:szCs w:val="24"/>
        </w:rPr>
        <w:t xml:space="preserve">. </w:t>
      </w:r>
    </w:p>
    <w:p w14:paraId="1B1D87BD" w14:textId="706DD471" w:rsidR="00823DE1" w:rsidDel="004B4538" w:rsidRDefault="00823DE1" w:rsidP="00823DE1">
      <w:pPr>
        <w:spacing w:after="0" w:line="240" w:lineRule="auto"/>
        <w:jc w:val="center"/>
        <w:rPr>
          <w:del w:id="205" w:author="Microsoft Office User" w:date="2014-03-18T20:12:00Z"/>
          <w:rFonts w:ascii="Times New Roman" w:hAnsi="Times New Roman" w:cs="Times New Roman"/>
          <w:b/>
          <w:sz w:val="24"/>
          <w:szCs w:val="24"/>
        </w:rPr>
      </w:pPr>
      <w:del w:id="206" w:author="Microsoft Office User" w:date="2014-03-18T20:12:00Z">
        <w:r w:rsidDel="004B4538">
          <w:rPr>
            <w:rFonts w:ascii="Times New Roman" w:hAnsi="Times New Roman" w:cs="Times New Roman"/>
            <w:b/>
            <w:sz w:val="24"/>
            <w:szCs w:val="24"/>
          </w:rPr>
          <w:delText>Background</w:delText>
        </w:r>
      </w:del>
    </w:p>
    <w:p w14:paraId="56ED1EC6" w14:textId="18E878CD" w:rsidR="00F1643D" w:rsidRPr="00F1643D" w:rsidDel="004B4538" w:rsidRDefault="00F1643D" w:rsidP="00F1643D">
      <w:pPr>
        <w:spacing w:after="0" w:line="240" w:lineRule="auto"/>
        <w:rPr>
          <w:del w:id="207" w:author="Microsoft Office User" w:date="2014-03-18T20:12:00Z"/>
          <w:rFonts w:ascii="Times New Roman" w:hAnsi="Times New Roman" w:cs="Times New Roman"/>
          <w:sz w:val="24"/>
          <w:szCs w:val="24"/>
        </w:rPr>
      </w:pPr>
      <w:del w:id="208" w:author="Microsoft Office User" w:date="2014-03-18T20:12:00Z">
        <w:r w:rsidDel="004B4538">
          <w:rPr>
            <w:rFonts w:ascii="Times New Roman" w:hAnsi="Times New Roman" w:cs="Times New Roman"/>
            <w:sz w:val="24"/>
            <w:szCs w:val="24"/>
          </w:rPr>
          <w:delText>Explanation of each hypothesis and supporting literature (if applicable)</w:delText>
        </w:r>
      </w:del>
    </w:p>
    <w:p w14:paraId="61C265D9" w14:textId="296F073F" w:rsidR="00823DE1" w:rsidRPr="00823DE1" w:rsidDel="004B4538" w:rsidRDefault="00823DE1" w:rsidP="00823DE1">
      <w:pPr>
        <w:spacing w:after="0" w:line="240" w:lineRule="auto"/>
        <w:rPr>
          <w:del w:id="209" w:author="Microsoft Office User" w:date="2014-03-18T20:12:00Z"/>
          <w:rFonts w:ascii="Times New Roman" w:hAnsi="Times New Roman" w:cs="Times New Roman"/>
          <w:sz w:val="24"/>
          <w:szCs w:val="24"/>
        </w:rPr>
      </w:pPr>
    </w:p>
    <w:p w14:paraId="79CA2074" w14:textId="77777777" w:rsidR="00944570" w:rsidRDefault="00944570" w:rsidP="006B2270">
      <w:pPr>
        <w:spacing w:after="0" w:line="240" w:lineRule="auto"/>
        <w:jc w:val="center"/>
        <w:rPr>
          <w:rFonts w:ascii="Times New Roman" w:hAnsi="Times New Roman" w:cs="Times New Roman"/>
          <w:b/>
          <w:sz w:val="24"/>
          <w:szCs w:val="24"/>
        </w:rPr>
      </w:pPr>
    </w:p>
    <w:p w14:paraId="5A4BEE30" w14:textId="77777777" w:rsidR="00944570" w:rsidRPr="00944570" w:rsidRDefault="00944570" w:rsidP="006B2270">
      <w:pPr>
        <w:spacing w:after="0" w:line="240" w:lineRule="auto"/>
        <w:jc w:val="center"/>
        <w:rPr>
          <w:rFonts w:ascii="Times New Roman" w:hAnsi="Times New Roman" w:cs="Times New Roman"/>
          <w:b/>
          <w:sz w:val="24"/>
          <w:szCs w:val="24"/>
        </w:rPr>
      </w:pPr>
    </w:p>
    <w:p w14:paraId="2DFD7E95" w14:textId="77777777" w:rsidR="003C55FD" w:rsidRPr="003C55FD" w:rsidRDefault="003C55FD" w:rsidP="006B2270">
      <w:pPr>
        <w:spacing w:after="0" w:line="240" w:lineRule="auto"/>
        <w:rPr>
          <w:rFonts w:ascii="Times New Roman" w:hAnsi="Times New Roman" w:cs="Times New Roman"/>
          <w:sz w:val="24"/>
          <w:szCs w:val="24"/>
        </w:rPr>
      </w:pPr>
    </w:p>
    <w:p w14:paraId="70EDD71E" w14:textId="77777777" w:rsidR="006F13B1" w:rsidRDefault="006F13B1" w:rsidP="006B2270">
      <w:pPr>
        <w:spacing w:after="0" w:line="240" w:lineRule="auto"/>
        <w:rPr>
          <w:rFonts w:ascii="Times New Roman" w:hAnsi="Times New Roman" w:cs="Times New Roman"/>
          <w:sz w:val="24"/>
          <w:szCs w:val="24"/>
        </w:rPr>
      </w:pPr>
    </w:p>
    <w:p w14:paraId="6F62948E" w14:textId="77777777" w:rsidR="003C55FD" w:rsidRDefault="003C55FD" w:rsidP="006B2270">
      <w:pPr>
        <w:spacing w:after="0" w:line="240" w:lineRule="auto"/>
        <w:rPr>
          <w:rFonts w:ascii="Times New Roman" w:hAnsi="Times New Roman" w:cs="Times New Roman"/>
          <w:sz w:val="24"/>
          <w:szCs w:val="24"/>
        </w:rPr>
      </w:pPr>
    </w:p>
    <w:p w14:paraId="33E9F2C3" w14:textId="77777777" w:rsidR="003C55FD" w:rsidRDefault="003C55FD" w:rsidP="006B2270">
      <w:pPr>
        <w:spacing w:after="0" w:line="240" w:lineRule="auto"/>
        <w:rPr>
          <w:rFonts w:ascii="Times New Roman" w:hAnsi="Times New Roman" w:cs="Times New Roman"/>
          <w:sz w:val="24"/>
          <w:szCs w:val="24"/>
        </w:rPr>
      </w:pPr>
    </w:p>
    <w:p w14:paraId="31130153" w14:textId="77777777" w:rsidR="003C55FD" w:rsidRDefault="003C55FD" w:rsidP="006B2270">
      <w:pPr>
        <w:spacing w:after="0" w:line="240" w:lineRule="auto"/>
        <w:rPr>
          <w:rFonts w:ascii="Times New Roman" w:hAnsi="Times New Roman" w:cs="Times New Roman"/>
          <w:sz w:val="24"/>
          <w:szCs w:val="24"/>
        </w:rPr>
      </w:pPr>
    </w:p>
    <w:p w14:paraId="4126A8DD" w14:textId="77777777" w:rsidR="003C55FD" w:rsidRDefault="003C55FD" w:rsidP="006B2270">
      <w:pPr>
        <w:spacing w:after="0" w:line="240" w:lineRule="auto"/>
        <w:rPr>
          <w:rFonts w:ascii="Times New Roman" w:hAnsi="Times New Roman" w:cs="Times New Roman"/>
          <w:sz w:val="24"/>
          <w:szCs w:val="24"/>
        </w:rPr>
      </w:pPr>
    </w:p>
    <w:p w14:paraId="03290CB7" w14:textId="77777777" w:rsidR="003C55FD" w:rsidRDefault="003C55FD" w:rsidP="006B2270">
      <w:pPr>
        <w:spacing w:line="240" w:lineRule="auto"/>
        <w:rPr>
          <w:rFonts w:ascii="Times New Roman" w:hAnsi="Times New Roman" w:cs="Times New Roman"/>
          <w:sz w:val="24"/>
          <w:szCs w:val="24"/>
        </w:rPr>
      </w:pPr>
    </w:p>
    <w:p w14:paraId="58D98792" w14:textId="77777777" w:rsidR="003C55FD" w:rsidRDefault="003C55FD" w:rsidP="006B2270">
      <w:pPr>
        <w:spacing w:line="240" w:lineRule="auto"/>
        <w:rPr>
          <w:rFonts w:ascii="Times New Roman" w:hAnsi="Times New Roman" w:cs="Times New Roman"/>
          <w:sz w:val="24"/>
          <w:szCs w:val="24"/>
        </w:rPr>
      </w:pPr>
    </w:p>
    <w:p w14:paraId="2C32C3A2" w14:textId="77777777" w:rsidR="00FD406A" w:rsidRDefault="00FD406A" w:rsidP="006B2270">
      <w:pPr>
        <w:spacing w:line="240" w:lineRule="auto"/>
        <w:rPr>
          <w:rFonts w:ascii="Times New Roman" w:hAnsi="Times New Roman" w:cs="Times New Roman"/>
          <w:sz w:val="24"/>
          <w:szCs w:val="24"/>
        </w:rPr>
      </w:pPr>
    </w:p>
    <w:p w14:paraId="3287F54B" w14:textId="77777777" w:rsidR="00C1672B" w:rsidRDefault="00C1672B" w:rsidP="006B2270">
      <w:pPr>
        <w:spacing w:line="240" w:lineRule="auto"/>
        <w:rPr>
          <w:rFonts w:ascii="Times New Roman" w:hAnsi="Times New Roman" w:cs="Times New Roman"/>
          <w:sz w:val="24"/>
          <w:szCs w:val="24"/>
        </w:rPr>
      </w:pPr>
    </w:p>
    <w:p w14:paraId="24DA171D" w14:textId="77777777" w:rsidR="00C1672B" w:rsidRDefault="00C1672B" w:rsidP="006B2270">
      <w:pPr>
        <w:spacing w:line="240" w:lineRule="auto"/>
        <w:rPr>
          <w:rFonts w:ascii="Times New Roman" w:hAnsi="Times New Roman" w:cs="Times New Roman"/>
          <w:sz w:val="24"/>
          <w:szCs w:val="24"/>
        </w:rPr>
      </w:pPr>
    </w:p>
    <w:p w14:paraId="5DB57758" w14:textId="77777777" w:rsidR="00C1672B" w:rsidRDefault="00C1672B" w:rsidP="006B2270">
      <w:pPr>
        <w:spacing w:line="240" w:lineRule="auto"/>
        <w:rPr>
          <w:rFonts w:ascii="Times New Roman" w:hAnsi="Times New Roman" w:cs="Times New Roman"/>
          <w:sz w:val="24"/>
          <w:szCs w:val="24"/>
        </w:rPr>
      </w:pPr>
    </w:p>
    <w:p w14:paraId="15B05392" w14:textId="77777777" w:rsidR="00C1672B" w:rsidRDefault="00C1672B" w:rsidP="006B2270">
      <w:pPr>
        <w:spacing w:line="240" w:lineRule="auto"/>
        <w:rPr>
          <w:rFonts w:ascii="Times New Roman" w:hAnsi="Times New Roman" w:cs="Times New Roman"/>
          <w:sz w:val="24"/>
          <w:szCs w:val="24"/>
        </w:rPr>
      </w:pPr>
    </w:p>
    <w:p w14:paraId="2882D165" w14:textId="77777777" w:rsidR="00BA3FBF" w:rsidRDefault="00BA3FBF" w:rsidP="006B2270">
      <w:pPr>
        <w:spacing w:line="240" w:lineRule="auto"/>
        <w:rPr>
          <w:rFonts w:ascii="Times New Roman" w:hAnsi="Times New Roman" w:cs="Times New Roman"/>
          <w:sz w:val="24"/>
          <w:szCs w:val="24"/>
        </w:rPr>
      </w:pPr>
    </w:p>
    <w:p w14:paraId="3DA7E2DD" w14:textId="77777777" w:rsidR="00F1643D" w:rsidRDefault="00F1643D" w:rsidP="006B2270">
      <w:pPr>
        <w:spacing w:line="240" w:lineRule="auto"/>
        <w:rPr>
          <w:rFonts w:ascii="Times New Roman" w:hAnsi="Times New Roman" w:cs="Times New Roman"/>
          <w:sz w:val="24"/>
          <w:szCs w:val="24"/>
        </w:rPr>
      </w:pPr>
    </w:p>
    <w:p w14:paraId="6CB70396" w14:textId="72AC0FEE" w:rsidR="003C55FD" w:rsidDel="005D3700" w:rsidRDefault="00030E0B" w:rsidP="006B2270">
      <w:pPr>
        <w:spacing w:after="0" w:line="240" w:lineRule="auto"/>
        <w:jc w:val="center"/>
        <w:rPr>
          <w:del w:id="210" w:author="Microsoft Office User" w:date="2014-03-18T20:37:00Z"/>
          <w:rFonts w:ascii="Times New Roman" w:hAnsi="Times New Roman" w:cs="Times New Roman"/>
          <w:b/>
          <w:sz w:val="24"/>
          <w:szCs w:val="24"/>
          <w:u w:val="single"/>
        </w:rPr>
      </w:pPr>
      <w:del w:id="211" w:author="Microsoft Office User" w:date="2014-03-18T20:37:00Z">
        <w:r w:rsidRPr="006F16EF" w:rsidDel="005D3700">
          <w:rPr>
            <w:rFonts w:ascii="Times New Roman" w:hAnsi="Times New Roman" w:cs="Times New Roman"/>
            <w:b/>
            <w:sz w:val="24"/>
            <w:szCs w:val="24"/>
            <w:u w:val="single"/>
          </w:rPr>
          <w:delText>Experimental Design</w:delText>
        </w:r>
      </w:del>
    </w:p>
    <w:p w14:paraId="44118063" w14:textId="3FF85079" w:rsidR="00F2128A" w:rsidRDefault="00BF6ED6" w:rsidP="006B2270">
      <w:pPr>
        <w:spacing w:after="0" w:line="240" w:lineRule="auto"/>
        <w:jc w:val="center"/>
        <w:rPr>
          <w:ins w:id="212" w:author="Microsoft Office User" w:date="2014-03-18T20:23:00Z"/>
          <w:rFonts w:ascii="Times New Roman" w:hAnsi="Times New Roman" w:cs="Times New Roman"/>
          <w:b/>
          <w:sz w:val="24"/>
          <w:szCs w:val="24"/>
        </w:rPr>
      </w:pPr>
      <w:del w:id="213" w:author="Microsoft Office User" w:date="2014-03-18T20:37:00Z">
        <w:r w:rsidDel="005D3700">
          <w:rPr>
            <w:rFonts w:ascii="Times New Roman" w:hAnsi="Times New Roman" w:cs="Times New Roman"/>
            <w:b/>
            <w:sz w:val="24"/>
            <w:szCs w:val="24"/>
          </w:rPr>
          <w:delText>Tr</w:delText>
        </w:r>
        <w:r w:rsidR="00F2128A" w:rsidDel="005D3700">
          <w:rPr>
            <w:rFonts w:ascii="Times New Roman" w:hAnsi="Times New Roman" w:cs="Times New Roman"/>
            <w:b/>
            <w:sz w:val="24"/>
            <w:szCs w:val="24"/>
          </w:rPr>
          <w:delText>eatments and Response Variables</w:delText>
        </w:r>
      </w:del>
      <w:ins w:id="214" w:author="Microsoft Office User" w:date="2014-03-18T20:37:00Z">
        <w:r w:rsidR="005D3700">
          <w:rPr>
            <w:rFonts w:ascii="Times New Roman" w:hAnsi="Times New Roman" w:cs="Times New Roman"/>
            <w:b/>
            <w:sz w:val="24"/>
            <w:szCs w:val="24"/>
            <w:u w:val="single"/>
          </w:rPr>
          <w:t>Technical Approach and Outcomes</w:t>
        </w:r>
      </w:ins>
    </w:p>
    <w:p w14:paraId="4A02178E" w14:textId="77777777" w:rsidR="00087799" w:rsidRDefault="005D3700" w:rsidP="00087799">
      <w:pPr>
        <w:spacing w:after="0" w:line="240" w:lineRule="auto"/>
        <w:ind w:firstLine="720"/>
        <w:rPr>
          <w:ins w:id="215" w:author="Microsoft Office User" w:date="2014-03-18T20:49:00Z"/>
          <w:rFonts w:ascii="Times New Roman" w:hAnsi="Times New Roman" w:cs="Times New Roman"/>
          <w:sz w:val="24"/>
          <w:szCs w:val="24"/>
        </w:rPr>
      </w:pPr>
      <w:ins w:id="216" w:author="Microsoft Office User" w:date="2014-03-18T20:36:00Z">
        <w:r>
          <w:rPr>
            <w:rFonts w:ascii="Times New Roman" w:hAnsi="Times New Roman" w:cs="Times New Roman"/>
            <w:sz w:val="24"/>
            <w:szCs w:val="24"/>
          </w:rPr>
          <w:t xml:space="preserve">We propose a single </w:t>
        </w:r>
      </w:ins>
      <w:ins w:id="217" w:author="Microsoft Office User" w:date="2014-03-18T20:44:00Z">
        <w:r>
          <w:rPr>
            <w:rFonts w:ascii="Times New Roman" w:hAnsi="Times New Roman" w:cs="Times New Roman"/>
            <w:sz w:val="24"/>
            <w:szCs w:val="24"/>
          </w:rPr>
          <w:t xml:space="preserve">laboratory </w:t>
        </w:r>
      </w:ins>
      <w:ins w:id="218" w:author="Microsoft Office User" w:date="2014-03-18T20:36:00Z">
        <w:r>
          <w:rPr>
            <w:rFonts w:ascii="Times New Roman" w:hAnsi="Times New Roman" w:cs="Times New Roman"/>
            <w:sz w:val="24"/>
            <w:szCs w:val="24"/>
          </w:rPr>
          <w:t xml:space="preserve">experiment to address </w:t>
        </w:r>
      </w:ins>
      <w:ins w:id="219" w:author="Microsoft Office User" w:date="2014-03-18T20:37:00Z">
        <w:r>
          <w:rPr>
            <w:rFonts w:ascii="Times New Roman" w:hAnsi="Times New Roman" w:cs="Times New Roman"/>
            <w:sz w:val="24"/>
            <w:szCs w:val="24"/>
          </w:rPr>
          <w:t xml:space="preserve">the research questions </w:t>
        </w:r>
      </w:ins>
      <w:ins w:id="220" w:author="Microsoft Office User" w:date="2014-03-18T20:38:00Z">
        <w:r>
          <w:rPr>
            <w:rFonts w:ascii="Times New Roman" w:hAnsi="Times New Roman" w:cs="Times New Roman"/>
            <w:sz w:val="24"/>
            <w:szCs w:val="24"/>
          </w:rPr>
          <w:t xml:space="preserve">and objectives. </w:t>
        </w:r>
      </w:ins>
      <w:ins w:id="221" w:author="Microsoft Office User" w:date="2014-03-18T20:45:00Z">
        <w:r w:rsidR="00087799">
          <w:rPr>
            <w:rFonts w:ascii="Times New Roman" w:hAnsi="Times New Roman" w:cs="Times New Roman"/>
            <w:sz w:val="24"/>
            <w:szCs w:val="24"/>
          </w:rPr>
          <w:t xml:space="preserve">The experimental set-up will consist of </w:t>
        </w:r>
      </w:ins>
      <w:ins w:id="222" w:author="Microsoft Office User" w:date="2014-03-18T20:47:00Z">
        <w:r w:rsidR="00087799">
          <w:rPr>
            <w:rFonts w:ascii="Times New Roman" w:hAnsi="Times New Roman" w:cs="Times New Roman"/>
            <w:sz w:val="24"/>
            <w:szCs w:val="24"/>
          </w:rPr>
          <w:t xml:space="preserve">300 ml septum topped glass jars will be filled with approximately 4 cm </w:t>
        </w:r>
      </w:ins>
      <w:moveToRangeStart w:id="223" w:author="Microsoft Office User" w:date="2014-03-18T20:46:00Z" w:name="move256794909"/>
      <w:moveTo w:id="224" w:author="Microsoft Office User" w:date="2014-03-18T20:46:00Z">
        <w:del w:id="225" w:author="Microsoft Office User" w:date="2014-03-18T20:46:00Z">
          <w:r w:rsidR="00087799" w:rsidDel="00087799">
            <w:rPr>
              <w:rFonts w:ascii="Times New Roman" w:hAnsi="Times New Roman" w:cs="Times New Roman"/>
              <w:sz w:val="24"/>
              <w:szCs w:val="24"/>
            </w:rPr>
            <w:delText>W</w:delText>
          </w:r>
        </w:del>
        <w:del w:id="226" w:author="Microsoft Office User" w:date="2014-03-18T20:47:00Z">
          <w:r w:rsidR="00087799" w:rsidDel="00087799">
            <w:rPr>
              <w:rFonts w:ascii="Times New Roman" w:hAnsi="Times New Roman" w:cs="Times New Roman"/>
              <w:sz w:val="24"/>
              <w:szCs w:val="24"/>
            </w:rPr>
            <w:delText xml:space="preserve">ater and </w:delText>
          </w:r>
        </w:del>
        <w:r w:rsidR="00087799">
          <w:rPr>
            <w:rFonts w:ascii="Times New Roman" w:hAnsi="Times New Roman" w:cs="Times New Roman"/>
            <w:sz w:val="24"/>
            <w:szCs w:val="24"/>
          </w:rPr>
          <w:t xml:space="preserve">sediment </w:t>
        </w:r>
        <w:del w:id="227" w:author="Microsoft Office User" w:date="2014-03-18T20:47:00Z">
          <w:r w:rsidR="00087799" w:rsidDel="00087799">
            <w:rPr>
              <w:rFonts w:ascii="Times New Roman" w:hAnsi="Times New Roman" w:cs="Times New Roman"/>
              <w:sz w:val="24"/>
              <w:szCs w:val="24"/>
            </w:rPr>
            <w:delText xml:space="preserve">samples </w:delText>
          </w:r>
        </w:del>
        <w:del w:id="228" w:author="Microsoft Office User" w:date="2014-03-18T20:46:00Z">
          <w:r w:rsidR="00087799" w:rsidDel="00087799">
            <w:rPr>
              <w:rFonts w:ascii="Times New Roman" w:hAnsi="Times New Roman" w:cs="Times New Roman"/>
              <w:sz w:val="24"/>
              <w:szCs w:val="24"/>
            </w:rPr>
            <w:delText xml:space="preserve">will be </w:delText>
          </w:r>
        </w:del>
        <w:r w:rsidR="00087799">
          <w:rPr>
            <w:rFonts w:ascii="Times New Roman" w:hAnsi="Times New Roman" w:cs="Times New Roman"/>
            <w:sz w:val="24"/>
            <w:szCs w:val="24"/>
          </w:rPr>
          <w:t xml:space="preserve">collected from a local, man-made pond. </w:t>
        </w:r>
        <w:del w:id="229" w:author="Microsoft Office User" w:date="2014-03-18T20:48:00Z">
          <w:r w:rsidR="00087799" w:rsidDel="00087799">
            <w:rPr>
              <w:rFonts w:ascii="Times New Roman" w:hAnsi="Times New Roman" w:cs="Times New Roman"/>
              <w:sz w:val="24"/>
              <w:szCs w:val="24"/>
            </w:rPr>
            <w:delText>Once back at the lab, t</w:delText>
          </w:r>
        </w:del>
      </w:moveTo>
      <w:ins w:id="230" w:author="Microsoft Office User" w:date="2014-03-18T20:48:00Z">
        <w:r w:rsidR="00087799">
          <w:rPr>
            <w:rFonts w:ascii="Times New Roman" w:hAnsi="Times New Roman" w:cs="Times New Roman"/>
            <w:sz w:val="24"/>
            <w:szCs w:val="24"/>
          </w:rPr>
          <w:t>T</w:t>
        </w:r>
      </w:ins>
      <w:moveTo w:id="231" w:author="Microsoft Office User" w:date="2014-03-18T20:46:00Z">
        <w:r w:rsidR="00087799">
          <w:rPr>
            <w:rFonts w:ascii="Times New Roman" w:hAnsi="Times New Roman" w:cs="Times New Roman"/>
            <w:sz w:val="24"/>
            <w:szCs w:val="24"/>
          </w:rPr>
          <w:t xml:space="preserve">he sediment samples will be run through a 250 </w:t>
        </w:r>
        <w:del w:id="232" w:author="Microsoft Office User" w:date="2014-03-18T20:48:00Z">
          <w:r w:rsidR="00087799" w:rsidDel="00087799">
            <w:rPr>
              <w:rFonts w:ascii="Times New Roman" w:hAnsi="Times New Roman" w:cs="Times New Roman"/>
              <w:sz w:val="24"/>
              <w:szCs w:val="24"/>
            </w:rPr>
            <w:delText>micr</w:delText>
          </w:r>
        </w:del>
      </w:moveTo>
      <w:proofErr w:type="spellStart"/>
      <w:ins w:id="233" w:author="Microsoft Office User" w:date="2014-03-18T20:48:00Z">
        <w:r w:rsidR="00087799" w:rsidRPr="009C6A39">
          <w:rPr>
            <w:rFonts w:ascii="Lucida Grande" w:hAnsi="Lucida Grande" w:cs="Lucida Grande"/>
            <w:b/>
            <w:color w:val="000000"/>
          </w:rPr>
          <w:t>μ</w:t>
        </w:r>
        <w:r w:rsidR="00087799">
          <w:rPr>
            <w:rFonts w:ascii="Times New Roman" w:hAnsi="Times New Roman" w:cs="Times New Roman"/>
            <w:sz w:val="24"/>
            <w:szCs w:val="24"/>
          </w:rPr>
          <w:t>m</w:t>
        </w:r>
      </w:ins>
      <w:proofErr w:type="spellEnd"/>
      <w:moveTo w:id="234" w:author="Microsoft Office User" w:date="2014-03-18T20:46:00Z">
        <w:del w:id="235" w:author="Microsoft Office User" w:date="2014-03-18T20:48:00Z">
          <w:r w:rsidR="00087799" w:rsidDel="00087799">
            <w:rPr>
              <w:rFonts w:ascii="Times New Roman" w:hAnsi="Times New Roman" w:cs="Times New Roman"/>
              <w:sz w:val="24"/>
              <w:szCs w:val="24"/>
            </w:rPr>
            <w:delText>o</w:delText>
          </w:r>
        </w:del>
        <w:r w:rsidR="00087799">
          <w:rPr>
            <w:rFonts w:ascii="Times New Roman" w:hAnsi="Times New Roman" w:cs="Times New Roman"/>
            <w:sz w:val="24"/>
            <w:szCs w:val="24"/>
          </w:rPr>
          <w:t xml:space="preserve"> mesh </w:t>
        </w:r>
        <w:del w:id="236" w:author="Microsoft Office User" w:date="2014-03-18T20:49:00Z">
          <w:r w:rsidR="00087799" w:rsidDel="00087799">
            <w:rPr>
              <w:rFonts w:ascii="Times New Roman" w:hAnsi="Times New Roman" w:cs="Times New Roman"/>
              <w:sz w:val="24"/>
              <w:szCs w:val="24"/>
            </w:rPr>
            <w:delText>strainer</w:delText>
          </w:r>
        </w:del>
      </w:moveTo>
      <w:ins w:id="237" w:author="Microsoft Office User" w:date="2014-03-18T20:49:00Z">
        <w:r w:rsidR="00087799">
          <w:rPr>
            <w:rFonts w:ascii="Times New Roman" w:hAnsi="Times New Roman" w:cs="Times New Roman"/>
            <w:sz w:val="24"/>
            <w:szCs w:val="24"/>
          </w:rPr>
          <w:t>sieve</w:t>
        </w:r>
      </w:ins>
      <w:moveTo w:id="238" w:author="Microsoft Office User" w:date="2014-03-18T20:46:00Z">
        <w:r w:rsidR="00087799">
          <w:rPr>
            <w:rFonts w:ascii="Times New Roman" w:hAnsi="Times New Roman" w:cs="Times New Roman"/>
            <w:sz w:val="24"/>
            <w:szCs w:val="24"/>
          </w:rPr>
          <w:t xml:space="preserve"> to remove any </w:t>
        </w:r>
        <w:del w:id="239" w:author="Microsoft Office User" w:date="2014-03-18T20:49:00Z">
          <w:r w:rsidR="00087799" w:rsidDel="00087799">
            <w:rPr>
              <w:rFonts w:ascii="Times New Roman" w:hAnsi="Times New Roman" w:cs="Times New Roman"/>
              <w:sz w:val="24"/>
              <w:szCs w:val="24"/>
            </w:rPr>
            <w:delText>CPOM</w:delText>
          </w:r>
        </w:del>
      </w:moveTo>
      <w:ins w:id="240" w:author="Microsoft Office User" w:date="2014-03-18T20:49:00Z">
        <w:r w:rsidR="00087799">
          <w:rPr>
            <w:rFonts w:ascii="Times New Roman" w:hAnsi="Times New Roman" w:cs="Times New Roman"/>
            <w:sz w:val="24"/>
            <w:szCs w:val="24"/>
          </w:rPr>
          <w:t>terrestrial leaf litter</w:t>
        </w:r>
      </w:ins>
      <w:moveTo w:id="241" w:author="Microsoft Office User" w:date="2014-03-18T20:46:00Z">
        <w:r w:rsidR="00087799">
          <w:rPr>
            <w:rFonts w:ascii="Times New Roman" w:hAnsi="Times New Roman" w:cs="Times New Roman"/>
            <w:sz w:val="24"/>
            <w:szCs w:val="24"/>
          </w:rPr>
          <w:t xml:space="preserve"> particles and </w:t>
        </w:r>
        <w:proofErr w:type="spellStart"/>
        <w:r w:rsidR="00087799">
          <w:rPr>
            <w:rFonts w:ascii="Times New Roman" w:hAnsi="Times New Roman" w:cs="Times New Roman"/>
            <w:sz w:val="24"/>
            <w:szCs w:val="24"/>
          </w:rPr>
          <w:t>macroinvertebrates</w:t>
        </w:r>
        <w:proofErr w:type="spellEnd"/>
        <w:r w:rsidR="00087799">
          <w:rPr>
            <w:rFonts w:ascii="Times New Roman" w:hAnsi="Times New Roman" w:cs="Times New Roman"/>
            <w:sz w:val="24"/>
            <w:szCs w:val="24"/>
          </w:rPr>
          <w:t xml:space="preserve"> that may be present. </w:t>
        </w:r>
        <w:del w:id="242" w:author="Microsoft Office User" w:date="2014-03-18T20:49:00Z">
          <w:r w:rsidR="00087799" w:rsidDel="00087799">
            <w:rPr>
              <w:rFonts w:ascii="Times New Roman" w:hAnsi="Times New Roman" w:cs="Times New Roman"/>
              <w:sz w:val="24"/>
              <w:szCs w:val="24"/>
            </w:rPr>
            <w:delText xml:space="preserve">By running the sediments through the strainer, we should be left with only SOM, which will be a necessary component later in the experiment. Next, </w:delText>
          </w:r>
        </w:del>
        <w:del w:id="243" w:author="Microsoft Office User" w:date="2014-03-18T20:47:00Z">
          <w:r w:rsidR="00087799" w:rsidDel="00087799">
            <w:rPr>
              <w:rFonts w:ascii="Times New Roman" w:hAnsi="Times New Roman" w:cs="Times New Roman"/>
              <w:sz w:val="24"/>
              <w:szCs w:val="24"/>
            </w:rPr>
            <w:delText xml:space="preserve">300 ml septum topped glass jars will be filled with approximately four cm </w:delText>
          </w:r>
        </w:del>
        <w:del w:id="244" w:author="Microsoft Office User" w:date="2014-03-18T20:49:00Z">
          <w:r w:rsidR="00087799" w:rsidDel="00087799">
            <w:rPr>
              <w:rFonts w:ascii="Times New Roman" w:hAnsi="Times New Roman" w:cs="Times New Roman"/>
              <w:sz w:val="24"/>
              <w:szCs w:val="24"/>
            </w:rPr>
            <w:delText xml:space="preserve">of the recently-sifted SOM. </w:delText>
          </w:r>
        </w:del>
        <w:r w:rsidR="00087799">
          <w:rPr>
            <w:rFonts w:ascii="Times New Roman" w:hAnsi="Times New Roman" w:cs="Times New Roman"/>
            <w:sz w:val="24"/>
            <w:szCs w:val="24"/>
          </w:rPr>
          <w:t xml:space="preserve">The remaining volume in the jars will be filled using the pond water samples collected at the time of sediment sample collection. </w:t>
        </w:r>
      </w:moveTo>
    </w:p>
    <w:p w14:paraId="6FAE8F14" w14:textId="2B2C82C9" w:rsidR="00087799" w:rsidRDefault="00087799" w:rsidP="00087799">
      <w:pPr>
        <w:spacing w:after="0" w:line="240" w:lineRule="auto"/>
        <w:ind w:firstLine="720"/>
        <w:rPr>
          <w:ins w:id="245" w:author="Microsoft Office User" w:date="2014-03-18T20:51:00Z"/>
          <w:rFonts w:ascii="Times New Roman" w:hAnsi="Times New Roman" w:cs="Times New Roman"/>
          <w:sz w:val="24"/>
          <w:szCs w:val="24"/>
        </w:rPr>
      </w:pPr>
      <w:moveTo w:id="246" w:author="Microsoft Office User" w:date="2014-03-18T20:46:00Z">
        <w:r>
          <w:rPr>
            <w:rFonts w:ascii="Times New Roman" w:hAnsi="Times New Roman" w:cs="Times New Roman"/>
            <w:sz w:val="24"/>
            <w:szCs w:val="24"/>
          </w:rPr>
          <w:t xml:space="preserve">To create the </w:t>
        </w:r>
        <w:del w:id="247" w:author="Microsoft Office User" w:date="2014-03-18T20:50:00Z">
          <w:r w:rsidDel="00087799">
            <w:rPr>
              <w:rFonts w:ascii="Times New Roman" w:hAnsi="Times New Roman" w:cs="Times New Roman"/>
              <w:sz w:val="24"/>
              <w:szCs w:val="24"/>
            </w:rPr>
            <w:delText>CPOM</w:delText>
          </w:r>
        </w:del>
      </w:moveTo>
      <w:ins w:id="248" w:author="Microsoft Office User" w:date="2014-03-18T20:50:00Z">
        <w:r>
          <w:rPr>
            <w:rFonts w:ascii="Times New Roman" w:hAnsi="Times New Roman" w:cs="Times New Roman"/>
            <w:sz w:val="24"/>
            <w:szCs w:val="24"/>
          </w:rPr>
          <w:t>terrestrial leaf litter</w:t>
        </w:r>
      </w:ins>
      <w:moveTo w:id="249" w:author="Microsoft Office User" w:date="2014-03-18T20:46:00Z">
        <w:r>
          <w:rPr>
            <w:rFonts w:ascii="Times New Roman" w:hAnsi="Times New Roman" w:cs="Times New Roman"/>
            <w:sz w:val="24"/>
            <w:szCs w:val="24"/>
          </w:rPr>
          <w:t xml:space="preserve"> </w:t>
        </w:r>
        <w:del w:id="250" w:author="Microsoft Office User" w:date="2014-03-18T20:50:00Z">
          <w:r w:rsidDel="00087799">
            <w:rPr>
              <w:rFonts w:ascii="Times New Roman" w:hAnsi="Times New Roman" w:cs="Times New Roman"/>
              <w:sz w:val="24"/>
              <w:szCs w:val="24"/>
            </w:rPr>
            <w:delText>samples</w:delText>
          </w:r>
        </w:del>
      </w:moveTo>
      <w:ins w:id="251" w:author="Microsoft Office User" w:date="2014-03-18T20:50:00Z">
        <w:r>
          <w:rPr>
            <w:rFonts w:ascii="Times New Roman" w:hAnsi="Times New Roman" w:cs="Times New Roman"/>
            <w:sz w:val="24"/>
            <w:szCs w:val="24"/>
          </w:rPr>
          <w:t>treatments</w:t>
        </w:r>
      </w:ins>
      <w:moveTo w:id="252" w:author="Microsoft Office User" w:date="2014-03-18T20:46:00Z">
        <w:r>
          <w:rPr>
            <w:rFonts w:ascii="Times New Roman" w:hAnsi="Times New Roman" w:cs="Times New Roman"/>
            <w:sz w:val="24"/>
            <w:szCs w:val="24"/>
          </w:rPr>
          <w:t xml:space="preserve">, 0.5 mg of </w:t>
        </w:r>
      </w:moveTo>
      <w:ins w:id="253" w:author="Microsoft Office User" w:date="2014-03-18T20:50:00Z">
        <w:r>
          <w:rPr>
            <w:rFonts w:ascii="Times New Roman" w:hAnsi="Times New Roman" w:cs="Times New Roman"/>
            <w:sz w:val="24"/>
            <w:szCs w:val="24"/>
          </w:rPr>
          <w:t xml:space="preserve">senescent </w:t>
        </w:r>
      </w:ins>
      <w:moveTo w:id="254" w:author="Microsoft Office User" w:date="2014-03-18T20:46:00Z">
        <w:r>
          <w:rPr>
            <w:rFonts w:ascii="Times New Roman" w:hAnsi="Times New Roman" w:cs="Times New Roman"/>
            <w:sz w:val="24"/>
            <w:szCs w:val="24"/>
          </w:rPr>
          <w:t>tulip poplar lea</w:t>
        </w:r>
      </w:moveTo>
      <w:ins w:id="255" w:author="Microsoft Office User" w:date="2014-03-18T20:50:00Z">
        <w:r>
          <w:rPr>
            <w:rFonts w:ascii="Times New Roman" w:hAnsi="Times New Roman" w:cs="Times New Roman"/>
            <w:sz w:val="24"/>
            <w:szCs w:val="24"/>
          </w:rPr>
          <w:t>f disks</w:t>
        </w:r>
      </w:ins>
      <w:moveTo w:id="256" w:author="Microsoft Office User" w:date="2014-03-18T20:46:00Z">
        <w:del w:id="257" w:author="Microsoft Office User" w:date="2014-03-18T20:50:00Z">
          <w:r w:rsidDel="00087799">
            <w:rPr>
              <w:rFonts w:ascii="Times New Roman" w:hAnsi="Times New Roman" w:cs="Times New Roman"/>
              <w:sz w:val="24"/>
              <w:szCs w:val="24"/>
            </w:rPr>
            <w:delText>ves</w:delText>
          </w:r>
        </w:del>
        <w:r>
          <w:rPr>
            <w:rFonts w:ascii="Times New Roman" w:hAnsi="Times New Roman" w:cs="Times New Roman"/>
            <w:sz w:val="24"/>
            <w:szCs w:val="24"/>
          </w:rPr>
          <w:t xml:space="preserve"> will be added to the sediment surface. </w:t>
        </w:r>
      </w:moveTo>
      <w:ins w:id="258" w:author="Microsoft Office User" w:date="2014-03-18T20:51:00Z">
        <w:r>
          <w:rPr>
            <w:rFonts w:ascii="Times New Roman" w:hAnsi="Times New Roman" w:cs="Times New Roman"/>
            <w:sz w:val="24"/>
            <w:szCs w:val="24"/>
          </w:rPr>
          <w:t>The control jars will receive sufficient sieved pond sediment to equal the mass or organic matter added with the leaves.</w:t>
        </w:r>
      </w:ins>
    </w:p>
    <w:p w14:paraId="104CF56D" w14:textId="77777777" w:rsidR="00E3611F" w:rsidRDefault="00087799" w:rsidP="00087799">
      <w:pPr>
        <w:spacing w:after="0" w:line="240" w:lineRule="auto"/>
        <w:ind w:firstLine="720"/>
        <w:rPr>
          <w:ins w:id="259" w:author="Microsoft Office User" w:date="2014-03-18T21:12:00Z"/>
          <w:rFonts w:ascii="Times New Roman" w:hAnsi="Times New Roman" w:cs="Times New Roman"/>
          <w:sz w:val="24"/>
          <w:szCs w:val="24"/>
        </w:rPr>
      </w:pPr>
      <w:moveTo w:id="260" w:author="Microsoft Office User" w:date="2014-03-18T20:46:00Z">
        <w:del w:id="261" w:author="Microsoft Office User" w:date="2014-03-18T20:51:00Z">
          <w:r w:rsidDel="00087799">
            <w:rPr>
              <w:rFonts w:ascii="Times New Roman" w:hAnsi="Times New Roman" w:cs="Times New Roman"/>
              <w:sz w:val="24"/>
              <w:szCs w:val="24"/>
            </w:rPr>
            <w:delText xml:space="preserve">Prior to being weighed, the leaves used will undergo senescence, before being air dried and then conditioned for 24 hours. </w:delText>
          </w:r>
        </w:del>
        <w:proofErr w:type="gramStart"/>
        <w:r>
          <w:rPr>
            <w:rFonts w:ascii="Times New Roman" w:hAnsi="Times New Roman" w:cs="Times New Roman"/>
            <w:sz w:val="24"/>
            <w:szCs w:val="24"/>
          </w:rPr>
          <w:t xml:space="preserve">The </w:t>
        </w:r>
        <w:del w:id="262" w:author="Microsoft Office User" w:date="2014-03-18T20:52:00Z">
          <w:r w:rsidDel="00087799">
            <w:rPr>
              <w:rFonts w:ascii="Times New Roman" w:hAnsi="Times New Roman" w:cs="Times New Roman"/>
              <w:sz w:val="24"/>
              <w:szCs w:val="24"/>
            </w:rPr>
            <w:delText>final two</w:delText>
          </w:r>
        </w:del>
      </w:moveTo>
      <w:ins w:id="263" w:author="Microsoft Office User" w:date="2014-03-18T20:52:00Z">
        <w:r>
          <w:rPr>
            <w:rFonts w:ascii="Times New Roman" w:hAnsi="Times New Roman" w:cs="Times New Roman"/>
            <w:sz w:val="24"/>
            <w:szCs w:val="24"/>
          </w:rPr>
          <w:t>nutrient addition</w:t>
        </w:r>
      </w:ins>
      <w:moveTo w:id="264" w:author="Microsoft Office User" w:date="2014-03-18T20:46:00Z">
        <w:r>
          <w:rPr>
            <w:rFonts w:ascii="Times New Roman" w:hAnsi="Times New Roman" w:cs="Times New Roman"/>
            <w:sz w:val="24"/>
            <w:szCs w:val="24"/>
          </w:rPr>
          <w:t xml:space="preserve"> treatment</w:t>
        </w:r>
        <w:del w:id="265" w:author="Microsoft Office User" w:date="2014-03-18T20:52:00Z">
          <w:r w:rsidDel="00087799">
            <w:rPr>
              <w:rFonts w:ascii="Times New Roman" w:hAnsi="Times New Roman" w:cs="Times New Roman"/>
              <w:sz w:val="24"/>
              <w:szCs w:val="24"/>
            </w:rPr>
            <w:delText>s</w:delText>
          </w:r>
        </w:del>
        <w:r>
          <w:rPr>
            <w:rFonts w:ascii="Times New Roman" w:hAnsi="Times New Roman" w:cs="Times New Roman"/>
            <w:sz w:val="24"/>
            <w:szCs w:val="24"/>
          </w:rPr>
          <w:t xml:space="preserve"> will be created by adding NO</w:t>
        </w:r>
        <w:r w:rsidRPr="00087799">
          <w:rPr>
            <w:rFonts w:ascii="Times New Roman" w:hAnsi="Times New Roman" w:cs="Times New Roman"/>
            <w:sz w:val="24"/>
            <w:szCs w:val="24"/>
            <w:vertAlign w:val="subscript"/>
            <w:rPrChange w:id="266" w:author="Microsoft Office User" w:date="2014-03-18T20:53:00Z">
              <w:rPr>
                <w:rFonts w:ascii="Times New Roman" w:hAnsi="Times New Roman" w:cs="Times New Roman"/>
                <w:sz w:val="24"/>
                <w:szCs w:val="24"/>
              </w:rPr>
            </w:rPrChange>
          </w:rPr>
          <w:t>3</w:t>
        </w:r>
        <w:proofErr w:type="gramEnd"/>
        <w:r>
          <w:rPr>
            <w:rFonts w:ascii="Times New Roman" w:hAnsi="Times New Roman" w:cs="Times New Roman"/>
            <w:sz w:val="24"/>
            <w:szCs w:val="24"/>
          </w:rPr>
          <w:t xml:space="preserve"> and PO</w:t>
        </w:r>
        <w:r w:rsidRPr="00087799">
          <w:rPr>
            <w:rFonts w:ascii="Times New Roman" w:hAnsi="Times New Roman" w:cs="Times New Roman"/>
            <w:sz w:val="24"/>
            <w:szCs w:val="24"/>
            <w:vertAlign w:val="subscript"/>
            <w:rPrChange w:id="267" w:author="Microsoft Office User" w:date="2014-03-18T20:53:00Z">
              <w:rPr>
                <w:rFonts w:ascii="Times New Roman" w:hAnsi="Times New Roman" w:cs="Times New Roman"/>
                <w:sz w:val="24"/>
                <w:szCs w:val="24"/>
              </w:rPr>
            </w:rPrChange>
          </w:rPr>
          <w:t>4</w:t>
        </w:r>
        <w:r>
          <w:rPr>
            <w:rFonts w:ascii="Times New Roman" w:hAnsi="Times New Roman" w:cs="Times New Roman"/>
            <w:sz w:val="24"/>
            <w:szCs w:val="24"/>
          </w:rPr>
          <w:t xml:space="preserve"> at </w:t>
        </w:r>
        <w:del w:id="268" w:author="Microsoft Office User" w:date="2014-03-18T20:53:00Z">
          <w:r w:rsidDel="00087799">
            <w:rPr>
              <w:rFonts w:ascii="Times New Roman" w:hAnsi="Times New Roman" w:cs="Times New Roman"/>
              <w:sz w:val="24"/>
              <w:szCs w:val="24"/>
            </w:rPr>
            <w:delText>2x</w:delText>
          </w:r>
        </w:del>
      </w:moveTo>
      <w:ins w:id="269" w:author="Microsoft Office User" w:date="2014-03-18T20:53:00Z">
        <w:r>
          <w:rPr>
            <w:rFonts w:ascii="Times New Roman" w:hAnsi="Times New Roman" w:cs="Times New Roman"/>
            <w:sz w:val="24"/>
            <w:szCs w:val="24"/>
          </w:rPr>
          <w:t>twice</w:t>
        </w:r>
      </w:ins>
      <w:moveTo w:id="270" w:author="Microsoft Office User" w:date="2014-03-18T20:46:00Z">
        <w:r>
          <w:rPr>
            <w:rFonts w:ascii="Times New Roman" w:hAnsi="Times New Roman" w:cs="Times New Roman"/>
            <w:sz w:val="24"/>
            <w:szCs w:val="24"/>
          </w:rPr>
          <w:t xml:space="preserve"> the concentration seen in the original water samples from the pond</w:t>
        </w:r>
      </w:moveTo>
      <w:ins w:id="271" w:author="Microsoft Office User" w:date="2014-03-18T20:54:00Z">
        <w:r>
          <w:rPr>
            <w:rFonts w:ascii="Times New Roman" w:hAnsi="Times New Roman" w:cs="Times New Roman"/>
            <w:sz w:val="24"/>
            <w:szCs w:val="24"/>
          </w:rPr>
          <w:t xml:space="preserve">, while control jars will be left </w:t>
        </w:r>
        <w:proofErr w:type="spellStart"/>
        <w:r>
          <w:rPr>
            <w:rFonts w:ascii="Times New Roman" w:hAnsi="Times New Roman" w:cs="Times New Roman"/>
            <w:sz w:val="24"/>
            <w:szCs w:val="24"/>
          </w:rPr>
          <w:t>unaugmented</w:t>
        </w:r>
      </w:ins>
      <w:proofErr w:type="spellEnd"/>
      <w:ins w:id="272" w:author="Microsoft Office User" w:date="2014-03-18T20:53:00Z">
        <w:r>
          <w:rPr>
            <w:rFonts w:ascii="Times New Roman" w:hAnsi="Times New Roman" w:cs="Times New Roman"/>
            <w:sz w:val="24"/>
            <w:szCs w:val="24"/>
          </w:rPr>
          <w:t xml:space="preserve">.  The terrestrial </w:t>
        </w:r>
      </w:ins>
      <w:ins w:id="273" w:author="Microsoft Office User" w:date="2014-03-18T20:55:00Z">
        <w:r w:rsidR="00E3611F">
          <w:rPr>
            <w:rFonts w:ascii="Times New Roman" w:hAnsi="Times New Roman" w:cs="Times New Roman"/>
            <w:sz w:val="24"/>
            <w:szCs w:val="24"/>
          </w:rPr>
          <w:t>leaf litter and nutrient treatments will be replicated 5 times and crossed in a complete factorial design.</w:t>
        </w:r>
      </w:ins>
    </w:p>
    <w:p w14:paraId="5F94A4D5" w14:textId="77777777" w:rsidR="001026FE" w:rsidRDefault="001026FE" w:rsidP="00087799">
      <w:pPr>
        <w:spacing w:after="0" w:line="240" w:lineRule="auto"/>
        <w:ind w:firstLine="720"/>
        <w:rPr>
          <w:ins w:id="274" w:author="Microsoft Office User" w:date="2014-03-18T21:12:00Z"/>
          <w:rFonts w:ascii="Times New Roman" w:hAnsi="Times New Roman" w:cs="Times New Roman"/>
          <w:sz w:val="24"/>
          <w:szCs w:val="24"/>
        </w:rPr>
      </w:pPr>
    </w:p>
    <w:p w14:paraId="2D534029" w14:textId="0169F31D" w:rsidR="00E3611F" w:rsidRDefault="001026FE" w:rsidP="001026FE">
      <w:pPr>
        <w:spacing w:after="0" w:line="240" w:lineRule="auto"/>
        <w:rPr>
          <w:ins w:id="275" w:author="Microsoft Office User" w:date="2014-03-18T20:56:00Z"/>
          <w:rFonts w:ascii="Times New Roman" w:hAnsi="Times New Roman" w:cs="Times New Roman"/>
          <w:sz w:val="24"/>
          <w:szCs w:val="24"/>
        </w:rPr>
        <w:pPrChange w:id="276" w:author="Microsoft Office User" w:date="2014-03-18T21:12:00Z">
          <w:pPr>
            <w:spacing w:after="0" w:line="240" w:lineRule="auto"/>
            <w:ind w:firstLine="720"/>
          </w:pPr>
        </w:pPrChange>
      </w:pPr>
      <w:ins w:id="277" w:author="Microsoft Office User" w:date="2014-03-18T21:12:00Z">
        <w:r>
          <w:rPr>
            <w:rFonts w:ascii="Times New Roman" w:hAnsi="Times New Roman" w:cs="Times New Roman"/>
            <w:sz w:val="24"/>
            <w:szCs w:val="24"/>
          </w:rPr>
          <w:t xml:space="preserve">Table 1. </w:t>
        </w:r>
        <w:proofErr w:type="gramStart"/>
        <w:r>
          <w:rPr>
            <w:rFonts w:ascii="Times New Roman" w:hAnsi="Times New Roman" w:cs="Times New Roman"/>
            <w:sz w:val="24"/>
            <w:szCs w:val="24"/>
          </w:rPr>
          <w:t>Experimental design of the proposed complete factorial experiment.</w:t>
        </w:r>
        <w:proofErr w:type="gramEnd"/>
        <w:r>
          <w:rPr>
            <w:rFonts w:ascii="Times New Roman" w:hAnsi="Times New Roman" w:cs="Times New Roman"/>
            <w:sz w:val="24"/>
            <w:szCs w:val="24"/>
          </w:rPr>
          <w:t xml:space="preserve"> Rows indicate the levels of the terrestrial leaf litter treatment, columns indicate the levels of the nutrient addition treatment and the cells indicate the </w:t>
        </w:r>
      </w:ins>
      <w:ins w:id="278" w:author="Microsoft Office User" w:date="2014-03-18T21:13:00Z">
        <w:r>
          <w:rPr>
            <w:rFonts w:ascii="Times New Roman" w:hAnsi="Times New Roman" w:cs="Times New Roman"/>
            <w:sz w:val="24"/>
            <w:szCs w:val="24"/>
          </w:rPr>
          <w:t xml:space="preserve">number of </w:t>
        </w:r>
      </w:ins>
      <w:ins w:id="279" w:author="Microsoft Office User" w:date="2014-03-18T21:12:00Z">
        <w:r>
          <w:rPr>
            <w:rFonts w:ascii="Times New Roman" w:hAnsi="Times New Roman" w:cs="Times New Roman"/>
            <w:sz w:val="24"/>
            <w:szCs w:val="24"/>
          </w:rPr>
          <w:t xml:space="preserve">replicate </w:t>
        </w:r>
      </w:ins>
      <w:ins w:id="280" w:author="Microsoft Office User" w:date="2014-03-18T21:13:00Z">
        <w:r>
          <w:rPr>
            <w:rFonts w:ascii="Times New Roman" w:hAnsi="Times New Roman" w:cs="Times New Roman"/>
            <w:sz w:val="24"/>
            <w:szCs w:val="24"/>
          </w:rPr>
          <w:t xml:space="preserve">jars in each </w:t>
        </w:r>
      </w:ins>
      <w:ins w:id="281" w:author="Microsoft Office User" w:date="2014-03-18T21:14:00Z">
        <w:r>
          <w:rPr>
            <w:rFonts w:ascii="Times New Roman" w:hAnsi="Times New Roman" w:cs="Times New Roman"/>
            <w:sz w:val="24"/>
            <w:szCs w:val="24"/>
          </w:rPr>
          <w:t>treatment combination.</w:t>
        </w:r>
      </w:ins>
    </w:p>
    <w:tbl>
      <w:tblPr>
        <w:tblStyle w:val="LightList"/>
        <w:tblW w:w="0" w:type="auto"/>
        <w:tblLook w:val="04A0" w:firstRow="1" w:lastRow="0" w:firstColumn="1" w:lastColumn="0" w:noHBand="0" w:noVBand="1"/>
        <w:tblPrChange w:id="282" w:author="Microsoft Office User" w:date="2014-03-18T21:01:00Z">
          <w:tblPr>
            <w:tblStyle w:val="LightShading"/>
            <w:tblW w:w="0" w:type="auto"/>
            <w:tblLook w:val="04A0" w:firstRow="1" w:lastRow="0" w:firstColumn="1" w:lastColumn="0" w:noHBand="0" w:noVBand="1"/>
          </w:tblPr>
        </w:tblPrChange>
      </w:tblPr>
      <w:tblGrid>
        <w:gridCol w:w="3192"/>
        <w:gridCol w:w="3192"/>
        <w:gridCol w:w="3192"/>
        <w:tblGridChange w:id="283">
          <w:tblGrid>
            <w:gridCol w:w="3192"/>
            <w:gridCol w:w="3192"/>
            <w:gridCol w:w="3192"/>
          </w:tblGrid>
        </w:tblGridChange>
      </w:tblGrid>
      <w:tr w:rsidR="00E3611F" w14:paraId="15B4CCF9" w14:textId="77777777" w:rsidTr="00357829">
        <w:trPr>
          <w:cnfStyle w:val="100000000000" w:firstRow="1" w:lastRow="0" w:firstColumn="0" w:lastColumn="0" w:oddVBand="0" w:evenVBand="0" w:oddHBand="0" w:evenHBand="0" w:firstRowFirstColumn="0" w:firstRowLastColumn="0" w:lastRowFirstColumn="0" w:lastRowLastColumn="0"/>
          <w:ins w:id="284" w:author="Microsoft Office User" w:date="2014-03-18T20:57:00Z"/>
        </w:trPr>
        <w:tc>
          <w:tcPr>
            <w:cnfStyle w:val="001000000000" w:firstRow="0" w:lastRow="0" w:firstColumn="1" w:lastColumn="0" w:oddVBand="0" w:evenVBand="0" w:oddHBand="0" w:evenHBand="0" w:firstRowFirstColumn="0" w:firstRowLastColumn="0" w:lastRowFirstColumn="0" w:lastRowLastColumn="0"/>
            <w:tcW w:w="3192" w:type="dxa"/>
            <w:tcPrChange w:id="285" w:author="Microsoft Office User" w:date="2014-03-18T21:01:00Z">
              <w:tcPr>
                <w:tcW w:w="3192" w:type="dxa"/>
              </w:tcPr>
            </w:tcPrChange>
          </w:tcPr>
          <w:p w14:paraId="67287F75" w14:textId="77777777" w:rsidR="00E3611F" w:rsidRDefault="00E3611F" w:rsidP="00087799">
            <w:pPr>
              <w:cnfStyle w:val="101000000000" w:firstRow="1" w:lastRow="0" w:firstColumn="1" w:lastColumn="0" w:oddVBand="0" w:evenVBand="0" w:oddHBand="0" w:evenHBand="0" w:firstRowFirstColumn="0" w:firstRowLastColumn="0" w:lastRowFirstColumn="0" w:lastRowLastColumn="0"/>
              <w:rPr>
                <w:ins w:id="286" w:author="Microsoft Office User" w:date="2014-03-18T20:57:00Z"/>
                <w:rFonts w:ascii="Times New Roman" w:hAnsi="Times New Roman" w:cs="Times New Roman"/>
                <w:sz w:val="24"/>
                <w:szCs w:val="24"/>
              </w:rPr>
            </w:pPr>
          </w:p>
        </w:tc>
        <w:tc>
          <w:tcPr>
            <w:tcW w:w="3192" w:type="dxa"/>
            <w:tcPrChange w:id="287" w:author="Microsoft Office User" w:date="2014-03-18T21:01:00Z">
              <w:tcPr>
                <w:tcW w:w="3192" w:type="dxa"/>
              </w:tcPr>
            </w:tcPrChange>
          </w:tcPr>
          <w:p w14:paraId="17AEA63D" w14:textId="7E685359" w:rsidR="00E3611F" w:rsidRDefault="00E3611F">
            <w:pPr>
              <w:jc w:val="center"/>
              <w:cnfStyle w:val="100000000000" w:firstRow="1" w:lastRow="0" w:firstColumn="0" w:lastColumn="0" w:oddVBand="0" w:evenVBand="0" w:oddHBand="0" w:evenHBand="0" w:firstRowFirstColumn="0" w:firstRowLastColumn="0" w:lastRowFirstColumn="0" w:lastRowLastColumn="0"/>
              <w:rPr>
                <w:ins w:id="288" w:author="Microsoft Office User" w:date="2014-03-18T20:57:00Z"/>
                <w:rFonts w:ascii="Times New Roman" w:hAnsi="Times New Roman" w:cs="Times New Roman"/>
                <w:b w:val="0"/>
                <w:bCs w:val="0"/>
                <w:color w:val="auto"/>
                <w:sz w:val="24"/>
                <w:szCs w:val="24"/>
              </w:rPr>
              <w:pPrChange w:id="289" w:author="Microsoft Office User" w:date="2014-03-18T21:01:00Z">
                <w:pPr>
                  <w:spacing w:after="160" w:line="259" w:lineRule="auto"/>
                  <w:cnfStyle w:val="100000000000" w:firstRow="1" w:lastRow="0" w:firstColumn="0" w:lastColumn="0" w:oddVBand="0" w:evenVBand="0" w:oddHBand="0" w:evenHBand="0" w:firstRowFirstColumn="0" w:firstRowLastColumn="0" w:lastRowFirstColumn="0" w:lastRowLastColumn="0"/>
                </w:pPr>
              </w:pPrChange>
            </w:pPr>
            <w:ins w:id="290" w:author="Microsoft Office User" w:date="2014-03-18T20:58:00Z">
              <w:r>
                <w:rPr>
                  <w:rFonts w:ascii="Times New Roman" w:hAnsi="Times New Roman" w:cs="Times New Roman"/>
                  <w:sz w:val="24"/>
                  <w:szCs w:val="24"/>
                </w:rPr>
                <w:t>Ambient Nutrients</w:t>
              </w:r>
            </w:ins>
          </w:p>
        </w:tc>
        <w:tc>
          <w:tcPr>
            <w:tcW w:w="3192" w:type="dxa"/>
            <w:tcPrChange w:id="291" w:author="Microsoft Office User" w:date="2014-03-18T21:01:00Z">
              <w:tcPr>
                <w:tcW w:w="3192" w:type="dxa"/>
              </w:tcPr>
            </w:tcPrChange>
          </w:tcPr>
          <w:p w14:paraId="222C39DE" w14:textId="03527093" w:rsidR="00E3611F" w:rsidRDefault="00E3611F">
            <w:pPr>
              <w:jc w:val="center"/>
              <w:cnfStyle w:val="100000000000" w:firstRow="1" w:lastRow="0" w:firstColumn="0" w:lastColumn="0" w:oddVBand="0" w:evenVBand="0" w:oddHBand="0" w:evenHBand="0" w:firstRowFirstColumn="0" w:firstRowLastColumn="0" w:lastRowFirstColumn="0" w:lastRowLastColumn="0"/>
              <w:rPr>
                <w:ins w:id="292" w:author="Microsoft Office User" w:date="2014-03-18T20:57:00Z"/>
                <w:rFonts w:ascii="Times New Roman" w:hAnsi="Times New Roman" w:cs="Times New Roman"/>
                <w:b w:val="0"/>
                <w:bCs w:val="0"/>
                <w:color w:val="auto"/>
                <w:sz w:val="24"/>
                <w:szCs w:val="24"/>
              </w:rPr>
              <w:pPrChange w:id="293" w:author="Microsoft Office User" w:date="2014-03-18T21:01:00Z">
                <w:pPr>
                  <w:spacing w:after="160" w:line="259" w:lineRule="auto"/>
                  <w:cnfStyle w:val="100000000000" w:firstRow="1" w:lastRow="0" w:firstColumn="0" w:lastColumn="0" w:oddVBand="0" w:evenVBand="0" w:oddHBand="0" w:evenHBand="0" w:firstRowFirstColumn="0" w:firstRowLastColumn="0" w:lastRowFirstColumn="0" w:lastRowLastColumn="0"/>
                </w:pPr>
              </w:pPrChange>
            </w:pPr>
            <w:ins w:id="294" w:author="Microsoft Office User" w:date="2014-03-18T20:58:00Z">
              <w:r>
                <w:rPr>
                  <w:rFonts w:ascii="Times New Roman" w:hAnsi="Times New Roman" w:cs="Times New Roman"/>
                  <w:sz w:val="24"/>
                  <w:szCs w:val="24"/>
                </w:rPr>
                <w:t>N + P Addition</w:t>
              </w:r>
            </w:ins>
          </w:p>
        </w:tc>
      </w:tr>
      <w:tr w:rsidR="00E3611F" w14:paraId="3F8311A5" w14:textId="77777777" w:rsidTr="00357829">
        <w:tblPrEx>
          <w:tblPrExChange w:id="295" w:author="Microsoft Office User" w:date="2014-03-18T21:01:00Z">
            <w:tblPrEx>
              <w:tblBorders>
                <w:top w:val="single" w:sz="8" w:space="0" w:color="4472C4" w:themeColor="accent5"/>
                <w:bottom w:val="single" w:sz="8" w:space="0" w:color="4472C4" w:themeColor="accent5"/>
              </w:tblBorders>
            </w:tblPrEx>
          </w:tblPrExChange>
        </w:tblPrEx>
        <w:trPr>
          <w:cnfStyle w:val="000000100000" w:firstRow="0" w:lastRow="0" w:firstColumn="0" w:lastColumn="0" w:oddVBand="0" w:evenVBand="0" w:oddHBand="1" w:evenHBand="0" w:firstRowFirstColumn="0" w:firstRowLastColumn="0" w:lastRowFirstColumn="0" w:lastRowLastColumn="0"/>
          <w:ins w:id="296" w:author="Microsoft Office User" w:date="2014-03-18T20:57:00Z"/>
        </w:trPr>
        <w:tc>
          <w:tcPr>
            <w:cnfStyle w:val="001000000000" w:firstRow="0" w:lastRow="0" w:firstColumn="1" w:lastColumn="0" w:oddVBand="0" w:evenVBand="0" w:oddHBand="0" w:evenHBand="0" w:firstRowFirstColumn="0" w:firstRowLastColumn="0" w:lastRowFirstColumn="0" w:lastRowLastColumn="0"/>
            <w:tcW w:w="3192" w:type="dxa"/>
            <w:tcPrChange w:id="297" w:author="Microsoft Office User" w:date="2014-03-18T21:01:00Z">
              <w:tcPr>
                <w:tcW w:w="3192" w:type="dxa"/>
              </w:tcPr>
            </w:tcPrChange>
          </w:tcPr>
          <w:p w14:paraId="54281F55" w14:textId="5EC26EF9" w:rsidR="00E3611F" w:rsidRDefault="00E3611F" w:rsidP="00087799">
            <w:pPr>
              <w:cnfStyle w:val="001000100000" w:firstRow="0" w:lastRow="0" w:firstColumn="1" w:lastColumn="0" w:oddVBand="0" w:evenVBand="0" w:oddHBand="1" w:evenHBand="0" w:firstRowFirstColumn="0" w:firstRowLastColumn="0" w:lastRowFirstColumn="0" w:lastRowLastColumn="0"/>
              <w:rPr>
                <w:ins w:id="298" w:author="Microsoft Office User" w:date="2014-03-18T20:57:00Z"/>
                <w:rFonts w:ascii="Times New Roman" w:hAnsi="Times New Roman" w:cs="Times New Roman"/>
                <w:sz w:val="24"/>
                <w:szCs w:val="24"/>
              </w:rPr>
            </w:pPr>
            <w:ins w:id="299" w:author="Microsoft Office User" w:date="2014-03-18T20:58:00Z">
              <w:r>
                <w:rPr>
                  <w:rFonts w:ascii="Times New Roman" w:hAnsi="Times New Roman" w:cs="Times New Roman"/>
                  <w:sz w:val="24"/>
                  <w:szCs w:val="24"/>
                </w:rPr>
                <w:t>No Terrestrial Litter</w:t>
              </w:r>
            </w:ins>
          </w:p>
        </w:tc>
        <w:tc>
          <w:tcPr>
            <w:tcW w:w="3192" w:type="dxa"/>
            <w:tcPrChange w:id="300" w:author="Microsoft Office User" w:date="2014-03-18T21:01:00Z">
              <w:tcPr>
                <w:tcW w:w="3192" w:type="dxa"/>
              </w:tcPr>
            </w:tcPrChange>
          </w:tcPr>
          <w:p w14:paraId="2246E688" w14:textId="71D7CBE7" w:rsidR="00E3611F" w:rsidRDefault="00E3611F">
            <w:pPr>
              <w:jc w:val="center"/>
              <w:cnfStyle w:val="000000100000" w:firstRow="0" w:lastRow="0" w:firstColumn="0" w:lastColumn="0" w:oddVBand="0" w:evenVBand="0" w:oddHBand="1" w:evenHBand="0" w:firstRowFirstColumn="0" w:firstRowLastColumn="0" w:lastRowFirstColumn="0" w:lastRowLastColumn="0"/>
              <w:rPr>
                <w:ins w:id="301" w:author="Microsoft Office User" w:date="2014-03-18T20:57:00Z"/>
                <w:rFonts w:ascii="Times New Roman" w:hAnsi="Times New Roman" w:cs="Times New Roman"/>
                <w:sz w:val="24"/>
                <w:szCs w:val="24"/>
              </w:rPr>
              <w:pPrChange w:id="302" w:author="Microsoft Office User" w:date="2014-03-18T21:01: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303" w:author="Microsoft Office User" w:date="2014-03-18T20:58:00Z">
              <w:r>
                <w:rPr>
                  <w:rFonts w:ascii="Times New Roman" w:hAnsi="Times New Roman" w:cs="Times New Roman"/>
                  <w:sz w:val="24"/>
                  <w:szCs w:val="24"/>
                </w:rPr>
                <w:t>5</w:t>
              </w:r>
            </w:ins>
          </w:p>
        </w:tc>
        <w:tc>
          <w:tcPr>
            <w:tcW w:w="3192" w:type="dxa"/>
            <w:tcPrChange w:id="304" w:author="Microsoft Office User" w:date="2014-03-18T21:01:00Z">
              <w:tcPr>
                <w:tcW w:w="3192" w:type="dxa"/>
              </w:tcPr>
            </w:tcPrChange>
          </w:tcPr>
          <w:p w14:paraId="1506C367" w14:textId="7EB6473D" w:rsidR="00E3611F" w:rsidRDefault="00E3611F">
            <w:pPr>
              <w:jc w:val="center"/>
              <w:cnfStyle w:val="000000100000" w:firstRow="0" w:lastRow="0" w:firstColumn="0" w:lastColumn="0" w:oddVBand="0" w:evenVBand="0" w:oddHBand="1" w:evenHBand="0" w:firstRowFirstColumn="0" w:firstRowLastColumn="0" w:lastRowFirstColumn="0" w:lastRowLastColumn="0"/>
              <w:rPr>
                <w:ins w:id="305" w:author="Microsoft Office User" w:date="2014-03-18T20:57:00Z"/>
                <w:rFonts w:ascii="Times New Roman" w:hAnsi="Times New Roman" w:cs="Times New Roman"/>
                <w:sz w:val="24"/>
                <w:szCs w:val="24"/>
              </w:rPr>
              <w:pPrChange w:id="306" w:author="Microsoft Office User" w:date="2014-03-18T21:01:00Z">
                <w:pPr>
                  <w:spacing w:after="160" w:line="259" w:lineRule="auto"/>
                  <w:cnfStyle w:val="000000100000" w:firstRow="0" w:lastRow="0" w:firstColumn="0" w:lastColumn="0" w:oddVBand="0" w:evenVBand="0" w:oddHBand="1" w:evenHBand="0" w:firstRowFirstColumn="0" w:firstRowLastColumn="0" w:lastRowFirstColumn="0" w:lastRowLastColumn="0"/>
                </w:pPr>
              </w:pPrChange>
            </w:pPr>
            <w:ins w:id="307" w:author="Microsoft Office User" w:date="2014-03-18T20:58:00Z">
              <w:r>
                <w:rPr>
                  <w:rFonts w:ascii="Times New Roman" w:hAnsi="Times New Roman" w:cs="Times New Roman"/>
                  <w:sz w:val="24"/>
                  <w:szCs w:val="24"/>
                </w:rPr>
                <w:t>5</w:t>
              </w:r>
            </w:ins>
          </w:p>
        </w:tc>
      </w:tr>
      <w:tr w:rsidR="00357829" w14:paraId="091825A1" w14:textId="77777777" w:rsidTr="00357829">
        <w:trPr>
          <w:ins w:id="308" w:author="Microsoft Office User" w:date="2014-03-18T20:57:00Z"/>
        </w:trPr>
        <w:tc>
          <w:tcPr>
            <w:cnfStyle w:val="001000000000" w:firstRow="0" w:lastRow="0" w:firstColumn="1" w:lastColumn="0" w:oddVBand="0" w:evenVBand="0" w:oddHBand="0" w:evenHBand="0" w:firstRowFirstColumn="0" w:firstRowLastColumn="0" w:lastRowFirstColumn="0" w:lastRowLastColumn="0"/>
            <w:tcW w:w="3192" w:type="dxa"/>
          </w:tcPr>
          <w:p w14:paraId="2248CEDE" w14:textId="64281C6F" w:rsidR="00E3611F" w:rsidRDefault="00E3611F">
            <w:pPr>
              <w:rPr>
                <w:ins w:id="309" w:author="Microsoft Office User" w:date="2014-03-18T20:57:00Z"/>
                <w:rFonts w:ascii="Times New Roman" w:hAnsi="Times New Roman" w:cs="Times New Roman"/>
                <w:b w:val="0"/>
                <w:bCs w:val="0"/>
                <w:sz w:val="24"/>
                <w:szCs w:val="24"/>
              </w:rPr>
              <w:pPrChange w:id="310" w:author="Microsoft Office User" w:date="2014-03-18T21:01:00Z">
                <w:pPr>
                  <w:spacing w:after="160" w:line="259" w:lineRule="auto"/>
                </w:pPr>
              </w:pPrChange>
            </w:pPr>
            <w:ins w:id="311" w:author="Microsoft Office User" w:date="2014-03-18T20:58:00Z">
              <w:r>
                <w:rPr>
                  <w:rFonts w:ascii="Times New Roman" w:hAnsi="Times New Roman" w:cs="Times New Roman"/>
                  <w:sz w:val="24"/>
                  <w:szCs w:val="24"/>
                </w:rPr>
                <w:t>Terrestrial Litter Addition</w:t>
              </w:r>
            </w:ins>
          </w:p>
        </w:tc>
        <w:tc>
          <w:tcPr>
            <w:tcW w:w="3192" w:type="dxa"/>
          </w:tcPr>
          <w:p w14:paraId="5E34F203" w14:textId="31D7E5C6" w:rsidR="00E3611F" w:rsidRDefault="00E3611F">
            <w:pPr>
              <w:jc w:val="center"/>
              <w:cnfStyle w:val="000000000000" w:firstRow="0" w:lastRow="0" w:firstColumn="0" w:lastColumn="0" w:oddVBand="0" w:evenVBand="0" w:oddHBand="0" w:evenHBand="0" w:firstRowFirstColumn="0" w:firstRowLastColumn="0" w:lastRowFirstColumn="0" w:lastRowLastColumn="0"/>
              <w:rPr>
                <w:ins w:id="312" w:author="Microsoft Office User" w:date="2014-03-18T20:57:00Z"/>
                <w:rFonts w:ascii="Times New Roman" w:hAnsi="Times New Roman" w:cs="Times New Roman"/>
                <w:sz w:val="24"/>
                <w:szCs w:val="24"/>
              </w:rPr>
              <w:pPrChange w:id="313" w:author="Microsoft Office User" w:date="2014-03-18T21:01:00Z">
                <w:pPr>
                  <w:spacing w:after="160" w:line="259" w:lineRule="auto"/>
                  <w:cnfStyle w:val="000000000000" w:firstRow="0" w:lastRow="0" w:firstColumn="0" w:lastColumn="0" w:oddVBand="0" w:evenVBand="0" w:oddHBand="0" w:evenHBand="0" w:firstRowFirstColumn="0" w:firstRowLastColumn="0" w:lastRowFirstColumn="0" w:lastRowLastColumn="0"/>
                </w:pPr>
              </w:pPrChange>
            </w:pPr>
            <w:ins w:id="314" w:author="Microsoft Office User" w:date="2014-03-18T20:58:00Z">
              <w:r>
                <w:rPr>
                  <w:rFonts w:ascii="Times New Roman" w:hAnsi="Times New Roman" w:cs="Times New Roman"/>
                  <w:sz w:val="24"/>
                  <w:szCs w:val="24"/>
                </w:rPr>
                <w:t>5</w:t>
              </w:r>
            </w:ins>
          </w:p>
        </w:tc>
        <w:tc>
          <w:tcPr>
            <w:tcW w:w="3192" w:type="dxa"/>
          </w:tcPr>
          <w:p w14:paraId="3035555A" w14:textId="4296A516" w:rsidR="00E3611F" w:rsidRDefault="00E3611F">
            <w:pPr>
              <w:jc w:val="center"/>
              <w:cnfStyle w:val="000000000000" w:firstRow="0" w:lastRow="0" w:firstColumn="0" w:lastColumn="0" w:oddVBand="0" w:evenVBand="0" w:oddHBand="0" w:evenHBand="0" w:firstRowFirstColumn="0" w:firstRowLastColumn="0" w:lastRowFirstColumn="0" w:lastRowLastColumn="0"/>
              <w:rPr>
                <w:ins w:id="315" w:author="Microsoft Office User" w:date="2014-03-18T20:57:00Z"/>
                <w:rFonts w:ascii="Times New Roman" w:hAnsi="Times New Roman" w:cs="Times New Roman"/>
                <w:sz w:val="24"/>
                <w:szCs w:val="24"/>
              </w:rPr>
              <w:pPrChange w:id="316" w:author="Microsoft Office User" w:date="2014-03-18T21:01:00Z">
                <w:pPr>
                  <w:spacing w:after="160" w:line="259" w:lineRule="auto"/>
                  <w:cnfStyle w:val="000000000000" w:firstRow="0" w:lastRow="0" w:firstColumn="0" w:lastColumn="0" w:oddVBand="0" w:evenVBand="0" w:oddHBand="0" w:evenHBand="0" w:firstRowFirstColumn="0" w:firstRowLastColumn="0" w:lastRowFirstColumn="0" w:lastRowLastColumn="0"/>
                </w:pPr>
              </w:pPrChange>
            </w:pPr>
            <w:ins w:id="317" w:author="Microsoft Office User" w:date="2014-03-18T20:58:00Z">
              <w:r>
                <w:rPr>
                  <w:rFonts w:ascii="Times New Roman" w:hAnsi="Times New Roman" w:cs="Times New Roman"/>
                  <w:sz w:val="24"/>
                  <w:szCs w:val="24"/>
                </w:rPr>
                <w:t>5</w:t>
              </w:r>
            </w:ins>
          </w:p>
        </w:tc>
      </w:tr>
    </w:tbl>
    <w:p w14:paraId="6F8E5E33" w14:textId="73701144" w:rsidR="00087799" w:rsidRDefault="00087799" w:rsidP="00087799">
      <w:pPr>
        <w:spacing w:after="0" w:line="240" w:lineRule="auto"/>
        <w:ind w:firstLine="720"/>
        <w:rPr>
          <w:rFonts w:ascii="Times New Roman" w:hAnsi="Times New Roman" w:cs="Times New Roman"/>
          <w:sz w:val="24"/>
          <w:szCs w:val="24"/>
        </w:rPr>
      </w:pPr>
      <w:moveTo w:id="318" w:author="Microsoft Office User" w:date="2014-03-18T20:46:00Z">
        <w:del w:id="319" w:author="Microsoft Office User" w:date="2014-03-18T20:53:00Z">
          <w:r w:rsidDel="00087799">
            <w:rPr>
              <w:rFonts w:ascii="Times New Roman" w:hAnsi="Times New Roman" w:cs="Times New Roman"/>
              <w:sz w:val="24"/>
              <w:szCs w:val="24"/>
            </w:rPr>
            <w:delText xml:space="preserve"> </w:delText>
          </w:r>
        </w:del>
        <w:del w:id="320" w:author="Microsoft Office User" w:date="2014-03-18T20:56:00Z">
          <w:r w:rsidDel="00E3611F">
            <w:rPr>
              <w:rFonts w:ascii="Times New Roman" w:hAnsi="Times New Roman" w:cs="Times New Roman"/>
              <w:sz w:val="24"/>
              <w:szCs w:val="24"/>
            </w:rPr>
            <w:delText>to some of the jars without CPOM and some of the jars with CPOM.</w:delText>
          </w:r>
        </w:del>
      </w:moveTo>
    </w:p>
    <w:moveToRangeEnd w:id="223"/>
    <w:p w14:paraId="4DDD49F3" w14:textId="55C86CF3" w:rsidR="005D3700" w:rsidRPr="005D3700" w:rsidDel="005D3700" w:rsidRDefault="002566D0">
      <w:pPr>
        <w:spacing w:after="0" w:line="240" w:lineRule="auto"/>
        <w:rPr>
          <w:del w:id="321" w:author="Microsoft Office User" w:date="2014-03-18T20:38:00Z"/>
          <w:rFonts w:ascii="Times New Roman" w:hAnsi="Times New Roman" w:cs="Times New Roman"/>
          <w:sz w:val="24"/>
          <w:szCs w:val="24"/>
          <w:rPrChange w:id="322" w:author="Microsoft Office User" w:date="2014-03-18T20:36:00Z">
            <w:rPr>
              <w:del w:id="323" w:author="Microsoft Office User" w:date="2014-03-18T20:38:00Z"/>
              <w:rFonts w:ascii="Times New Roman" w:hAnsi="Times New Roman" w:cs="Times New Roman"/>
              <w:b/>
              <w:sz w:val="24"/>
              <w:szCs w:val="24"/>
            </w:rPr>
          </w:rPrChange>
        </w:rPr>
        <w:pPrChange w:id="324" w:author="Microsoft Office User" w:date="2014-03-18T20:23:00Z">
          <w:pPr>
            <w:spacing w:after="0" w:line="240" w:lineRule="auto"/>
            <w:jc w:val="center"/>
          </w:pPr>
        </w:pPrChange>
      </w:pPr>
      <w:ins w:id="325" w:author="Microsoft Office User" w:date="2014-03-18T20:38:00Z">
        <w:r>
          <w:rPr>
            <w:rFonts w:ascii="Times New Roman" w:hAnsi="Times New Roman" w:cs="Times New Roman"/>
            <w:sz w:val="24"/>
            <w:szCs w:val="24"/>
          </w:rPr>
          <w:t>The proposed</w:t>
        </w:r>
        <w:r w:rsidR="005D3700">
          <w:rPr>
            <w:rFonts w:ascii="Times New Roman" w:hAnsi="Times New Roman" w:cs="Times New Roman"/>
            <w:sz w:val="24"/>
            <w:szCs w:val="24"/>
          </w:rPr>
          <w:t xml:space="preserve"> experiment will evaluate changes in </w:t>
        </w:r>
      </w:ins>
    </w:p>
    <w:p w14:paraId="0869DFDA" w14:textId="77777777" w:rsidR="005D3700" w:rsidRDefault="00AF2263">
      <w:pPr>
        <w:spacing w:after="0" w:line="240" w:lineRule="auto"/>
        <w:rPr>
          <w:ins w:id="326" w:author="Microsoft Office User" w:date="2014-03-18T20:39:00Z"/>
          <w:rFonts w:ascii="Times New Roman" w:hAnsi="Times New Roman" w:cs="Times New Roman"/>
          <w:sz w:val="24"/>
          <w:szCs w:val="24"/>
        </w:rPr>
        <w:pPrChange w:id="327" w:author="Microsoft Office User" w:date="2014-03-18T20:38:00Z">
          <w:pPr>
            <w:spacing w:after="0" w:line="240" w:lineRule="auto"/>
            <w:ind w:firstLine="720"/>
          </w:pPr>
        </w:pPrChange>
      </w:pPr>
      <w:del w:id="328" w:author="Microsoft Office User" w:date="2014-03-18T20:38:00Z">
        <w:r w:rsidDel="005D3700">
          <w:rPr>
            <w:rFonts w:ascii="Times New Roman" w:hAnsi="Times New Roman" w:cs="Times New Roman"/>
            <w:sz w:val="24"/>
            <w:szCs w:val="24"/>
          </w:rPr>
          <w:delText>To conduct our experiment, we</w:delText>
        </w:r>
        <w:r w:rsidR="00BF6ED6" w:rsidDel="005D3700">
          <w:rPr>
            <w:rFonts w:ascii="Times New Roman" w:hAnsi="Times New Roman" w:cs="Times New Roman"/>
            <w:sz w:val="24"/>
            <w:szCs w:val="24"/>
          </w:rPr>
          <w:delText xml:space="preserve"> have</w:delText>
        </w:r>
        <w:r w:rsidDel="005D3700">
          <w:rPr>
            <w:rFonts w:ascii="Times New Roman" w:hAnsi="Times New Roman" w:cs="Times New Roman"/>
            <w:sz w:val="24"/>
            <w:szCs w:val="24"/>
          </w:rPr>
          <w:delText xml:space="preserve"> selected </w:delText>
        </w:r>
      </w:del>
      <w:proofErr w:type="gramStart"/>
      <w:r>
        <w:rPr>
          <w:rFonts w:ascii="Times New Roman" w:hAnsi="Times New Roman" w:cs="Times New Roman"/>
          <w:sz w:val="24"/>
          <w:szCs w:val="24"/>
        </w:rPr>
        <w:t>five</w:t>
      </w:r>
      <w:proofErr w:type="gramEnd"/>
      <w:r>
        <w:rPr>
          <w:rFonts w:ascii="Times New Roman" w:hAnsi="Times New Roman" w:cs="Times New Roman"/>
          <w:sz w:val="24"/>
          <w:szCs w:val="24"/>
        </w:rPr>
        <w:t xml:space="preserve"> response variables</w:t>
      </w:r>
      <w:ins w:id="329" w:author="Microsoft Office User" w:date="2014-03-18T20:39:00Z">
        <w:r w:rsidR="005D3700">
          <w:rPr>
            <w:rFonts w:ascii="Times New Roman" w:hAnsi="Times New Roman" w:cs="Times New Roman"/>
            <w:sz w:val="24"/>
            <w:szCs w:val="24"/>
          </w:rPr>
          <w:t>:</w:t>
        </w:r>
      </w:ins>
    </w:p>
    <w:p w14:paraId="5FB3657F" w14:textId="74BACA55" w:rsidR="005D3700" w:rsidRDefault="00AF2263">
      <w:pPr>
        <w:pStyle w:val="ListParagraph"/>
        <w:numPr>
          <w:ilvl w:val="0"/>
          <w:numId w:val="4"/>
        </w:numPr>
        <w:spacing w:after="0" w:line="240" w:lineRule="auto"/>
        <w:rPr>
          <w:ins w:id="330" w:author="Microsoft Office User" w:date="2014-03-18T20:40:00Z"/>
          <w:rFonts w:ascii="Times New Roman" w:hAnsi="Times New Roman" w:cs="Times New Roman"/>
          <w:sz w:val="24"/>
          <w:szCs w:val="24"/>
        </w:rPr>
        <w:pPrChange w:id="331" w:author="Microsoft Office User" w:date="2014-03-18T20:40:00Z">
          <w:pPr>
            <w:spacing w:after="0" w:line="240" w:lineRule="auto"/>
            <w:ind w:firstLine="720"/>
          </w:pPr>
        </w:pPrChange>
      </w:pPr>
      <w:del w:id="332" w:author="Microsoft Office User" w:date="2014-03-18T20:39:00Z">
        <w:r w:rsidRPr="005D3700" w:rsidDel="005D3700">
          <w:rPr>
            <w:rFonts w:ascii="Times New Roman" w:hAnsi="Times New Roman" w:cs="Times New Roman"/>
            <w:sz w:val="24"/>
            <w:szCs w:val="24"/>
            <w:rPrChange w:id="333" w:author="Microsoft Office User" w:date="2014-03-18T20:40:00Z">
              <w:rPr/>
            </w:rPrChange>
          </w:rPr>
          <w:delText xml:space="preserve">, which we will use to collect data from each of the four treatments. </w:delText>
        </w:r>
        <w:r w:rsidR="009A431C" w:rsidRPr="005D3700" w:rsidDel="005D3700">
          <w:rPr>
            <w:rFonts w:ascii="Times New Roman" w:hAnsi="Times New Roman" w:cs="Times New Roman"/>
            <w:sz w:val="24"/>
            <w:szCs w:val="24"/>
            <w:rPrChange w:id="334" w:author="Microsoft Office User" w:date="2014-03-18T20:40:00Z">
              <w:rPr/>
            </w:rPrChange>
          </w:rPr>
          <w:delText xml:space="preserve">Our designated response variables include </w:delText>
        </w:r>
      </w:del>
      <w:proofErr w:type="gramStart"/>
      <w:ins w:id="335" w:author="Microsoft Office User" w:date="2014-03-18T20:39:00Z">
        <w:r w:rsidR="005D3700" w:rsidRPr="005D3700">
          <w:rPr>
            <w:rFonts w:ascii="Times New Roman" w:hAnsi="Times New Roman" w:cs="Times New Roman"/>
            <w:sz w:val="24"/>
            <w:szCs w:val="24"/>
            <w:rPrChange w:id="336" w:author="Microsoft Office User" w:date="2014-03-18T20:40:00Z">
              <w:rPr/>
            </w:rPrChange>
          </w:rPr>
          <w:t>inorganic</w:t>
        </w:r>
        <w:proofErr w:type="gramEnd"/>
        <w:r w:rsidR="005D3700" w:rsidRPr="005D3700">
          <w:rPr>
            <w:rFonts w:ascii="Times New Roman" w:hAnsi="Times New Roman" w:cs="Times New Roman"/>
            <w:sz w:val="24"/>
            <w:szCs w:val="24"/>
            <w:rPrChange w:id="337" w:author="Microsoft Office User" w:date="2014-03-18T20:40:00Z">
              <w:rPr/>
            </w:rPrChange>
          </w:rPr>
          <w:t xml:space="preserve"> nitrogen (NO</w:t>
        </w:r>
        <w:r w:rsidR="005D3700" w:rsidRPr="005D3700">
          <w:rPr>
            <w:rFonts w:ascii="Times New Roman" w:hAnsi="Times New Roman" w:cs="Times New Roman"/>
            <w:sz w:val="24"/>
            <w:szCs w:val="24"/>
            <w:vertAlign w:val="subscript"/>
            <w:rPrChange w:id="338" w:author="Microsoft Office User" w:date="2014-03-18T20:40:00Z">
              <w:rPr>
                <w:rFonts w:ascii="Times New Roman" w:hAnsi="Times New Roman" w:cs="Times New Roman"/>
                <w:sz w:val="24"/>
                <w:szCs w:val="24"/>
              </w:rPr>
            </w:rPrChange>
          </w:rPr>
          <w:t>3</w:t>
        </w:r>
        <w:r w:rsidR="005D3700" w:rsidRPr="005D3700">
          <w:rPr>
            <w:rFonts w:ascii="Times New Roman" w:hAnsi="Times New Roman" w:cs="Times New Roman"/>
            <w:sz w:val="24"/>
            <w:szCs w:val="24"/>
            <w:rPrChange w:id="339" w:author="Microsoft Office User" w:date="2014-03-18T20:40:00Z">
              <w:rPr/>
            </w:rPrChange>
          </w:rPr>
          <w:t xml:space="preserve"> and NH</w:t>
        </w:r>
        <w:r w:rsidR="005D3700" w:rsidRPr="005D3700">
          <w:rPr>
            <w:rFonts w:ascii="Times New Roman" w:hAnsi="Times New Roman" w:cs="Times New Roman"/>
            <w:sz w:val="24"/>
            <w:szCs w:val="24"/>
            <w:vertAlign w:val="subscript"/>
            <w:rPrChange w:id="340" w:author="Microsoft Office User" w:date="2014-03-18T20:40:00Z">
              <w:rPr>
                <w:rFonts w:ascii="Times New Roman" w:hAnsi="Times New Roman" w:cs="Times New Roman"/>
                <w:sz w:val="24"/>
                <w:szCs w:val="24"/>
              </w:rPr>
            </w:rPrChange>
          </w:rPr>
          <w:t>4</w:t>
        </w:r>
        <w:r w:rsidR="005D3700" w:rsidRPr="005D3700">
          <w:rPr>
            <w:rFonts w:ascii="Times New Roman" w:hAnsi="Times New Roman" w:cs="Times New Roman"/>
            <w:sz w:val="24"/>
            <w:szCs w:val="24"/>
            <w:rPrChange w:id="341" w:author="Microsoft Office User" w:date="2014-03-18T20:40:00Z">
              <w:rPr/>
            </w:rPrChange>
          </w:rPr>
          <w:t>)</w:t>
        </w:r>
      </w:ins>
      <w:del w:id="342" w:author="Microsoft Office User" w:date="2014-03-18T20:39:00Z">
        <w:r w:rsidR="009A431C" w:rsidRPr="005D3700" w:rsidDel="005D3700">
          <w:rPr>
            <w:rFonts w:ascii="Times New Roman" w:hAnsi="Times New Roman" w:cs="Times New Roman"/>
            <w:sz w:val="24"/>
            <w:szCs w:val="24"/>
            <w:rPrChange w:id="343" w:author="Microsoft Office User" w:date="2014-03-18T20:40:00Z">
              <w:rPr/>
            </w:rPrChange>
          </w:rPr>
          <w:delText>N</w:delText>
        </w:r>
      </w:del>
      <w:r w:rsidR="009A431C" w:rsidRPr="005D3700">
        <w:rPr>
          <w:rFonts w:ascii="Times New Roman" w:hAnsi="Times New Roman" w:cs="Times New Roman"/>
          <w:sz w:val="24"/>
          <w:szCs w:val="24"/>
          <w:rPrChange w:id="344" w:author="Microsoft Office User" w:date="2014-03-18T20:40:00Z">
            <w:rPr/>
          </w:rPrChange>
        </w:rPr>
        <w:t xml:space="preserve"> and </w:t>
      </w:r>
      <w:ins w:id="345" w:author="Microsoft Office User" w:date="2014-03-18T20:40:00Z">
        <w:r w:rsidR="005D3700" w:rsidRPr="005D3700">
          <w:rPr>
            <w:rFonts w:ascii="Times New Roman" w:hAnsi="Times New Roman" w:cs="Times New Roman"/>
            <w:sz w:val="24"/>
            <w:szCs w:val="24"/>
            <w:rPrChange w:id="346" w:author="Microsoft Office User" w:date="2014-03-18T20:40:00Z">
              <w:rPr/>
            </w:rPrChange>
          </w:rPr>
          <w:t>soluble reactive phosphorus</w:t>
        </w:r>
      </w:ins>
      <w:del w:id="347" w:author="Microsoft Office User" w:date="2014-03-18T20:40:00Z">
        <w:r w:rsidR="009A431C" w:rsidRPr="005D3700" w:rsidDel="005D3700">
          <w:rPr>
            <w:rFonts w:ascii="Times New Roman" w:hAnsi="Times New Roman" w:cs="Times New Roman"/>
            <w:sz w:val="24"/>
            <w:szCs w:val="24"/>
            <w:rPrChange w:id="348" w:author="Microsoft Office User" w:date="2014-03-18T20:40:00Z">
              <w:rPr/>
            </w:rPrChange>
          </w:rPr>
          <w:delText>P</w:delText>
        </w:r>
      </w:del>
      <w:r w:rsidR="009A431C" w:rsidRPr="005D3700">
        <w:rPr>
          <w:rFonts w:ascii="Times New Roman" w:hAnsi="Times New Roman" w:cs="Times New Roman"/>
          <w:sz w:val="24"/>
          <w:szCs w:val="24"/>
          <w:rPrChange w:id="349" w:author="Microsoft Office User" w:date="2014-03-18T20:40:00Z">
            <w:rPr/>
          </w:rPrChange>
        </w:rPr>
        <w:t xml:space="preserve"> flux, </w:t>
      </w:r>
    </w:p>
    <w:p w14:paraId="62BD56DE" w14:textId="77777777" w:rsidR="005D3700" w:rsidRDefault="005D3700">
      <w:pPr>
        <w:pStyle w:val="ListParagraph"/>
        <w:numPr>
          <w:ilvl w:val="0"/>
          <w:numId w:val="4"/>
        </w:numPr>
        <w:spacing w:after="0" w:line="240" w:lineRule="auto"/>
        <w:rPr>
          <w:ins w:id="350" w:author="Microsoft Office User" w:date="2014-03-18T20:41:00Z"/>
          <w:rFonts w:ascii="Times New Roman" w:hAnsi="Times New Roman" w:cs="Times New Roman"/>
          <w:sz w:val="24"/>
          <w:szCs w:val="24"/>
        </w:rPr>
        <w:pPrChange w:id="351" w:author="Microsoft Office User" w:date="2014-03-18T20:38:00Z">
          <w:pPr>
            <w:spacing w:after="0" w:line="240" w:lineRule="auto"/>
            <w:ind w:firstLine="720"/>
          </w:pPr>
        </w:pPrChange>
      </w:pPr>
      <w:proofErr w:type="gramStart"/>
      <w:ins w:id="352" w:author="Microsoft Office User" w:date="2014-03-18T20:40:00Z">
        <w:r>
          <w:rPr>
            <w:rFonts w:ascii="Times New Roman" w:hAnsi="Times New Roman" w:cs="Times New Roman"/>
            <w:sz w:val="24"/>
            <w:szCs w:val="24"/>
          </w:rPr>
          <w:t>sediment</w:t>
        </w:r>
        <w:proofErr w:type="gramEnd"/>
        <w:r>
          <w:rPr>
            <w:rFonts w:ascii="Times New Roman" w:hAnsi="Times New Roman" w:cs="Times New Roman"/>
            <w:sz w:val="24"/>
            <w:szCs w:val="24"/>
          </w:rPr>
          <w:t xml:space="preserve"> oxygen demand</w:t>
        </w:r>
      </w:ins>
      <w:del w:id="353" w:author="Microsoft Office User" w:date="2014-03-18T20:40:00Z">
        <w:r w:rsidR="009A431C" w:rsidRPr="005D3700" w:rsidDel="005D3700">
          <w:rPr>
            <w:rFonts w:ascii="Times New Roman" w:hAnsi="Times New Roman" w:cs="Times New Roman"/>
            <w:sz w:val="24"/>
            <w:szCs w:val="24"/>
            <w:rPrChange w:id="354" w:author="Microsoft Office User" w:date="2014-03-18T20:40:00Z">
              <w:rPr/>
            </w:rPrChange>
          </w:rPr>
          <w:delText>SOD</w:delText>
        </w:r>
      </w:del>
      <w:r w:rsidR="009A431C" w:rsidRPr="005D3700">
        <w:rPr>
          <w:rFonts w:ascii="Times New Roman" w:hAnsi="Times New Roman" w:cs="Times New Roman"/>
          <w:sz w:val="24"/>
          <w:szCs w:val="24"/>
          <w:rPrChange w:id="355" w:author="Microsoft Office User" w:date="2014-03-18T20:40:00Z">
            <w:rPr/>
          </w:rPrChange>
        </w:rPr>
        <w:t xml:space="preserve">, </w:t>
      </w:r>
    </w:p>
    <w:p w14:paraId="17F9C4AE" w14:textId="77777777" w:rsidR="005D3700" w:rsidRDefault="005D3700">
      <w:pPr>
        <w:pStyle w:val="ListParagraph"/>
        <w:numPr>
          <w:ilvl w:val="0"/>
          <w:numId w:val="4"/>
        </w:numPr>
        <w:spacing w:after="0" w:line="240" w:lineRule="auto"/>
        <w:rPr>
          <w:ins w:id="356" w:author="Microsoft Office User" w:date="2014-03-18T20:41:00Z"/>
          <w:rFonts w:ascii="Times New Roman" w:hAnsi="Times New Roman" w:cs="Times New Roman"/>
          <w:sz w:val="24"/>
          <w:szCs w:val="24"/>
        </w:rPr>
        <w:pPrChange w:id="357" w:author="Microsoft Office User" w:date="2014-03-18T20:38:00Z">
          <w:pPr>
            <w:spacing w:after="0" w:line="240" w:lineRule="auto"/>
            <w:ind w:firstLine="720"/>
          </w:pPr>
        </w:pPrChange>
      </w:pPr>
      <w:proofErr w:type="gramStart"/>
      <w:ins w:id="358" w:author="Microsoft Office User" w:date="2014-03-18T20:41:00Z">
        <w:r>
          <w:rPr>
            <w:rFonts w:ascii="Times New Roman" w:hAnsi="Times New Roman" w:cs="Times New Roman"/>
            <w:sz w:val="24"/>
            <w:szCs w:val="24"/>
          </w:rPr>
          <w:t>dissolved</w:t>
        </w:r>
        <w:proofErr w:type="gramEnd"/>
        <w:r>
          <w:rPr>
            <w:rFonts w:ascii="Times New Roman" w:hAnsi="Times New Roman" w:cs="Times New Roman"/>
            <w:sz w:val="24"/>
            <w:szCs w:val="24"/>
          </w:rPr>
          <w:t xml:space="preserve"> organic matter flux (measured as </w:t>
        </w:r>
      </w:ins>
      <w:r w:rsidR="009A431C" w:rsidRPr="005D3700">
        <w:rPr>
          <w:rFonts w:ascii="Times New Roman" w:hAnsi="Times New Roman" w:cs="Times New Roman"/>
          <w:sz w:val="24"/>
          <w:szCs w:val="24"/>
          <w:rPrChange w:id="359" w:author="Microsoft Office User" w:date="2014-03-18T20:40:00Z">
            <w:rPr/>
          </w:rPrChange>
        </w:rPr>
        <w:t>absorbance</w:t>
      </w:r>
      <w:ins w:id="360" w:author="Microsoft Office User" w:date="2014-03-18T20:41:00Z">
        <w:r>
          <w:rPr>
            <w:rFonts w:ascii="Times New Roman" w:hAnsi="Times New Roman" w:cs="Times New Roman"/>
            <w:sz w:val="24"/>
            <w:szCs w:val="24"/>
          </w:rPr>
          <w:t>)</w:t>
        </w:r>
      </w:ins>
      <w:r w:rsidR="009A431C" w:rsidRPr="005D3700">
        <w:rPr>
          <w:rFonts w:ascii="Times New Roman" w:hAnsi="Times New Roman" w:cs="Times New Roman"/>
          <w:sz w:val="24"/>
          <w:szCs w:val="24"/>
          <w:rPrChange w:id="361" w:author="Microsoft Office User" w:date="2014-03-18T20:40:00Z">
            <w:rPr/>
          </w:rPrChange>
        </w:rPr>
        <w:t xml:space="preserve">, </w:t>
      </w:r>
    </w:p>
    <w:p w14:paraId="062A6277" w14:textId="77777777" w:rsidR="005D3700" w:rsidRDefault="005D3700">
      <w:pPr>
        <w:pStyle w:val="ListParagraph"/>
        <w:numPr>
          <w:ilvl w:val="0"/>
          <w:numId w:val="4"/>
        </w:numPr>
        <w:spacing w:after="0" w:line="240" w:lineRule="auto"/>
        <w:rPr>
          <w:ins w:id="362" w:author="Microsoft Office User" w:date="2014-03-18T20:42:00Z"/>
          <w:rFonts w:ascii="Times New Roman" w:hAnsi="Times New Roman" w:cs="Times New Roman"/>
          <w:sz w:val="24"/>
          <w:szCs w:val="24"/>
        </w:rPr>
        <w:pPrChange w:id="363" w:author="Microsoft Office User" w:date="2014-03-18T20:38:00Z">
          <w:pPr>
            <w:spacing w:after="0" w:line="240" w:lineRule="auto"/>
            <w:ind w:firstLine="720"/>
          </w:pPr>
        </w:pPrChange>
      </w:pPr>
      <w:proofErr w:type="gramStart"/>
      <w:ins w:id="364" w:author="Microsoft Office User" w:date="2014-03-18T20:41:00Z">
        <w:r>
          <w:rPr>
            <w:rFonts w:ascii="Times New Roman" w:hAnsi="Times New Roman" w:cs="Times New Roman"/>
            <w:sz w:val="24"/>
            <w:szCs w:val="24"/>
          </w:rPr>
          <w:t>sediment</w:t>
        </w:r>
        <w:proofErr w:type="gramEnd"/>
        <w:r>
          <w:rPr>
            <w:rFonts w:ascii="Times New Roman" w:hAnsi="Times New Roman" w:cs="Times New Roman"/>
            <w:sz w:val="24"/>
            <w:szCs w:val="24"/>
          </w:rPr>
          <w:t xml:space="preserve"> and water column </w:t>
        </w:r>
      </w:ins>
      <w:r w:rsidR="009A431C" w:rsidRPr="005D3700">
        <w:rPr>
          <w:rFonts w:ascii="Times New Roman" w:hAnsi="Times New Roman" w:cs="Times New Roman"/>
          <w:sz w:val="24"/>
          <w:szCs w:val="24"/>
          <w:rPrChange w:id="365" w:author="Microsoft Office User" w:date="2014-03-18T20:40:00Z">
            <w:rPr/>
          </w:rPrChange>
        </w:rPr>
        <w:t xml:space="preserve">bacterial abundance, and </w:t>
      </w:r>
    </w:p>
    <w:p w14:paraId="074D4167" w14:textId="15DA7385" w:rsidR="005D3700" w:rsidRPr="00E3419D" w:rsidRDefault="009A431C" w:rsidP="00E3419D">
      <w:pPr>
        <w:pStyle w:val="ListParagraph"/>
        <w:numPr>
          <w:ilvl w:val="0"/>
          <w:numId w:val="4"/>
        </w:numPr>
        <w:spacing w:after="0" w:line="240" w:lineRule="auto"/>
        <w:rPr>
          <w:ins w:id="366" w:author="Microsoft Office User" w:date="2014-03-18T20:42:00Z"/>
          <w:rFonts w:ascii="Times New Roman" w:hAnsi="Times New Roman" w:cs="Times New Roman"/>
          <w:sz w:val="24"/>
          <w:szCs w:val="24"/>
        </w:rPr>
        <w:pPrChange w:id="367" w:author="Microsoft Office User" w:date="2014-03-18T20:42:00Z">
          <w:pPr>
            <w:spacing w:after="0" w:line="240" w:lineRule="auto"/>
            <w:ind w:firstLine="720"/>
          </w:pPr>
        </w:pPrChange>
      </w:pPr>
      <w:proofErr w:type="gramStart"/>
      <w:r w:rsidRPr="00E3419D">
        <w:rPr>
          <w:rFonts w:ascii="Times New Roman" w:hAnsi="Times New Roman" w:cs="Times New Roman"/>
          <w:sz w:val="24"/>
          <w:szCs w:val="24"/>
          <w:rPrChange w:id="368" w:author="Microsoft Office User" w:date="2014-03-18T21:28:00Z">
            <w:rPr/>
          </w:rPrChange>
        </w:rPr>
        <w:t>fungal</w:t>
      </w:r>
      <w:proofErr w:type="gramEnd"/>
      <w:r w:rsidRPr="00E3419D">
        <w:rPr>
          <w:rFonts w:ascii="Times New Roman" w:hAnsi="Times New Roman" w:cs="Times New Roman"/>
          <w:sz w:val="24"/>
          <w:szCs w:val="24"/>
          <w:rPrChange w:id="369" w:author="Microsoft Office User" w:date="2014-03-18T21:28:00Z">
            <w:rPr/>
          </w:rPrChange>
        </w:rPr>
        <w:t xml:space="preserve"> biomass</w:t>
      </w:r>
      <w:ins w:id="370" w:author="Microsoft Office User" w:date="2014-03-18T20:42:00Z">
        <w:r w:rsidR="005D3700" w:rsidRPr="00E3419D">
          <w:rPr>
            <w:rFonts w:ascii="Times New Roman" w:hAnsi="Times New Roman" w:cs="Times New Roman"/>
            <w:sz w:val="24"/>
            <w:szCs w:val="24"/>
          </w:rPr>
          <w:t>.</w:t>
        </w:r>
      </w:ins>
    </w:p>
    <w:p w14:paraId="6E772935" w14:textId="51C6ED26" w:rsidR="00BF6ED6" w:rsidRPr="005D3700" w:rsidDel="002566D0" w:rsidRDefault="009A431C">
      <w:pPr>
        <w:spacing w:after="0" w:line="240" w:lineRule="auto"/>
        <w:rPr>
          <w:del w:id="371" w:author="Microsoft Office User" w:date="2014-03-18T21:15:00Z"/>
          <w:rFonts w:ascii="Times New Roman" w:hAnsi="Times New Roman" w:cs="Times New Roman"/>
          <w:sz w:val="24"/>
          <w:szCs w:val="24"/>
          <w:rPrChange w:id="372" w:author="Microsoft Office User" w:date="2014-03-18T20:42:00Z">
            <w:rPr>
              <w:del w:id="373" w:author="Microsoft Office User" w:date="2014-03-18T21:15:00Z"/>
              <w:b/>
            </w:rPr>
          </w:rPrChange>
        </w:rPr>
        <w:pPrChange w:id="374" w:author="Microsoft Office User" w:date="2014-03-18T20:42:00Z">
          <w:pPr>
            <w:spacing w:after="0" w:line="240" w:lineRule="auto"/>
            <w:ind w:firstLine="720"/>
          </w:pPr>
        </w:pPrChange>
      </w:pPr>
      <w:del w:id="375" w:author="Microsoft Office User" w:date="2014-03-18T20:42:00Z">
        <w:r w:rsidRPr="005D3700" w:rsidDel="005D3700">
          <w:rPr>
            <w:rFonts w:ascii="Times New Roman" w:hAnsi="Times New Roman" w:cs="Times New Roman"/>
            <w:sz w:val="24"/>
            <w:szCs w:val="24"/>
            <w:rPrChange w:id="376" w:author="Microsoft Office User" w:date="2014-03-18T20:42:00Z">
              <w:rPr/>
            </w:rPrChange>
          </w:rPr>
          <w:delText xml:space="preserve">. </w:delText>
        </w:r>
      </w:del>
      <w:del w:id="377" w:author="Microsoft Office User" w:date="2014-03-18T21:15:00Z">
        <w:r w:rsidR="00BF6ED6" w:rsidRPr="005D3700" w:rsidDel="002566D0">
          <w:rPr>
            <w:rFonts w:ascii="Times New Roman" w:hAnsi="Times New Roman" w:cs="Times New Roman"/>
            <w:sz w:val="24"/>
            <w:szCs w:val="24"/>
            <w:rPrChange w:id="378" w:author="Microsoft Office User" w:date="2014-03-18T20:42:00Z">
              <w:rPr/>
            </w:rPrChange>
          </w:rPr>
          <w:delText xml:space="preserve">The </w:delText>
        </w:r>
      </w:del>
      <w:del w:id="379" w:author="Microsoft Office User" w:date="2014-03-18T20:44:00Z">
        <w:r w:rsidR="00BF6ED6" w:rsidRPr="005D3700" w:rsidDel="005D3700">
          <w:rPr>
            <w:rFonts w:ascii="Times New Roman" w:hAnsi="Times New Roman" w:cs="Times New Roman"/>
            <w:sz w:val="24"/>
            <w:szCs w:val="24"/>
            <w:rPrChange w:id="380" w:author="Microsoft Office User" w:date="2014-03-18T20:42:00Z">
              <w:rPr/>
            </w:rPrChange>
          </w:rPr>
          <w:delText xml:space="preserve">first </w:delText>
        </w:r>
      </w:del>
      <w:del w:id="381" w:author="Microsoft Office User" w:date="2014-03-18T21:15:00Z">
        <w:r w:rsidR="00BF6ED6" w:rsidRPr="005D3700" w:rsidDel="002566D0">
          <w:rPr>
            <w:rFonts w:ascii="Times New Roman" w:hAnsi="Times New Roman" w:cs="Times New Roman"/>
            <w:sz w:val="24"/>
            <w:szCs w:val="24"/>
            <w:rPrChange w:id="382" w:author="Microsoft Office User" w:date="2014-03-18T20:42:00Z">
              <w:rPr/>
            </w:rPrChange>
          </w:rPr>
          <w:delText>treatment will consist of samples that contain no CPOM and have ambient nutrients present in the samples.</w:delText>
        </w:r>
        <w:r w:rsidR="00D85DF7" w:rsidRPr="005D3700" w:rsidDel="002566D0">
          <w:rPr>
            <w:rFonts w:ascii="Times New Roman" w:hAnsi="Times New Roman" w:cs="Times New Roman"/>
            <w:sz w:val="24"/>
            <w:szCs w:val="24"/>
            <w:rPrChange w:id="383" w:author="Microsoft Office User" w:date="2014-03-18T20:42:00Z">
              <w:rPr/>
            </w:rPrChange>
          </w:rPr>
          <w:delText xml:space="preserve"> The se</w:delText>
        </w:r>
        <w:r w:rsidR="00CE61E6" w:rsidRPr="005D3700" w:rsidDel="002566D0">
          <w:rPr>
            <w:rFonts w:ascii="Times New Roman" w:hAnsi="Times New Roman" w:cs="Times New Roman"/>
            <w:sz w:val="24"/>
            <w:szCs w:val="24"/>
            <w:rPrChange w:id="384" w:author="Microsoft Office User" w:date="2014-03-18T20:42:00Z">
              <w:rPr/>
            </w:rPrChange>
          </w:rPr>
          <w:delText>cond treatment will be similar to the first in that it will contain ambient nutrients, but it will also</w:delText>
        </w:r>
        <w:r w:rsidR="00BF6ED6" w:rsidRPr="005D3700" w:rsidDel="002566D0">
          <w:rPr>
            <w:rFonts w:ascii="Times New Roman" w:hAnsi="Times New Roman" w:cs="Times New Roman"/>
            <w:sz w:val="24"/>
            <w:szCs w:val="24"/>
            <w:rPrChange w:id="385" w:author="Microsoft Office User" w:date="2014-03-18T20:42:00Z">
              <w:rPr/>
            </w:rPrChange>
          </w:rPr>
          <w:delText xml:space="preserve"> contain 0.16g/m^2 of CPOM.</w:delText>
        </w:r>
        <w:r w:rsidR="0037294B" w:rsidRPr="005D3700" w:rsidDel="002566D0">
          <w:rPr>
            <w:rFonts w:ascii="Times New Roman" w:hAnsi="Times New Roman" w:cs="Times New Roman"/>
            <w:sz w:val="24"/>
            <w:szCs w:val="24"/>
            <w:rPrChange w:id="386" w:author="Microsoft Office User" w:date="2014-03-18T20:42:00Z">
              <w:rPr/>
            </w:rPrChange>
          </w:rPr>
          <w:delText xml:space="preserve"> The third and fourth treatments wil</w:delText>
        </w:r>
        <w:r w:rsidR="005C5A20" w:rsidRPr="005D3700" w:rsidDel="002566D0">
          <w:rPr>
            <w:rFonts w:ascii="Times New Roman" w:hAnsi="Times New Roman" w:cs="Times New Roman"/>
            <w:sz w:val="24"/>
            <w:szCs w:val="24"/>
            <w:rPrChange w:id="387" w:author="Microsoft Office User" w:date="2014-03-18T20:42:00Z">
              <w:rPr/>
            </w:rPrChange>
          </w:rPr>
          <w:delText>l</w:delText>
        </w:r>
        <w:r w:rsidR="0037294B" w:rsidRPr="005D3700" w:rsidDel="002566D0">
          <w:rPr>
            <w:rFonts w:ascii="Times New Roman" w:hAnsi="Times New Roman" w:cs="Times New Roman"/>
            <w:sz w:val="24"/>
            <w:szCs w:val="24"/>
            <w:rPrChange w:id="388" w:author="Microsoft Office User" w:date="2014-03-18T20:42:00Z">
              <w:rPr/>
            </w:rPrChange>
          </w:rPr>
          <w:delText xml:space="preserve"> vary from the first two in that they will have been enriched with N and P to the effect of 2x the ambient N and P</w:delText>
        </w:r>
        <w:r w:rsidR="00BF6ED6" w:rsidRPr="005D3700" w:rsidDel="002566D0">
          <w:rPr>
            <w:rFonts w:ascii="Times New Roman" w:hAnsi="Times New Roman" w:cs="Times New Roman"/>
            <w:sz w:val="24"/>
            <w:szCs w:val="24"/>
            <w:rPrChange w:id="389" w:author="Microsoft Office User" w:date="2014-03-18T20:42:00Z">
              <w:rPr/>
            </w:rPrChange>
          </w:rPr>
          <w:delText xml:space="preserve"> </w:delText>
        </w:r>
        <w:r w:rsidR="005C5A20" w:rsidRPr="005D3700" w:rsidDel="002566D0">
          <w:rPr>
            <w:rFonts w:ascii="Times New Roman" w:hAnsi="Times New Roman" w:cs="Times New Roman"/>
            <w:sz w:val="24"/>
            <w:szCs w:val="24"/>
            <w:rPrChange w:id="390" w:author="Microsoft Office User" w:date="2014-03-18T20:42:00Z">
              <w:rPr/>
            </w:rPrChange>
          </w:rPr>
          <w:delText xml:space="preserve">present </w:delText>
        </w:r>
        <w:r w:rsidR="0037294B" w:rsidRPr="005D3700" w:rsidDel="002566D0">
          <w:rPr>
            <w:rFonts w:ascii="Times New Roman" w:hAnsi="Times New Roman" w:cs="Times New Roman"/>
            <w:sz w:val="24"/>
            <w:szCs w:val="24"/>
            <w:rPrChange w:id="391" w:author="Microsoft Office User" w:date="2014-03-18T20:42:00Z">
              <w:rPr/>
            </w:rPrChange>
          </w:rPr>
          <w:delText>in treatments 1 and 2.</w:delText>
        </w:r>
      </w:del>
    </w:p>
    <w:p w14:paraId="6C74CEE3" w14:textId="167961F2" w:rsidR="006F16EF" w:rsidDel="002566D0" w:rsidRDefault="006F16EF" w:rsidP="006B2270">
      <w:pPr>
        <w:spacing w:after="0" w:line="240" w:lineRule="auto"/>
        <w:jc w:val="center"/>
        <w:rPr>
          <w:del w:id="392" w:author="Microsoft Office User" w:date="2014-03-18T21:15:00Z"/>
          <w:rFonts w:ascii="Times New Roman" w:hAnsi="Times New Roman" w:cs="Times New Roman"/>
          <w:b/>
          <w:sz w:val="24"/>
          <w:szCs w:val="24"/>
        </w:rPr>
      </w:pPr>
      <w:del w:id="393" w:author="Microsoft Office User" w:date="2014-03-18T21:15:00Z">
        <w:r w:rsidDel="002566D0">
          <w:rPr>
            <w:rFonts w:ascii="Times New Roman" w:hAnsi="Times New Roman" w:cs="Times New Roman"/>
            <w:b/>
            <w:sz w:val="24"/>
            <w:szCs w:val="24"/>
          </w:rPr>
          <w:delText>Methods</w:delText>
        </w:r>
      </w:del>
    </w:p>
    <w:p w14:paraId="5831C563" w14:textId="0E7D14A9" w:rsidR="006F16EF" w:rsidDel="00087799" w:rsidRDefault="00417B20" w:rsidP="00766A49">
      <w:pPr>
        <w:spacing w:after="0" w:line="240" w:lineRule="auto"/>
        <w:ind w:firstLine="720"/>
        <w:rPr>
          <w:rFonts w:ascii="Times New Roman" w:hAnsi="Times New Roman" w:cs="Times New Roman"/>
          <w:sz w:val="24"/>
          <w:szCs w:val="24"/>
        </w:rPr>
      </w:pPr>
      <w:moveFromRangeStart w:id="394" w:author="Microsoft Office User" w:date="2014-03-18T20:46:00Z" w:name="move256794909"/>
      <w:moveFrom w:id="395" w:author="Microsoft Office User" w:date="2014-03-18T20:46:00Z">
        <w:r w:rsidDel="00087799">
          <w:rPr>
            <w:rFonts w:ascii="Times New Roman" w:hAnsi="Times New Roman" w:cs="Times New Roman"/>
            <w:sz w:val="24"/>
            <w:szCs w:val="24"/>
          </w:rPr>
          <w:t>W</w:t>
        </w:r>
        <w:r w:rsidR="007D3E16" w:rsidDel="00087799">
          <w:rPr>
            <w:rFonts w:ascii="Times New Roman" w:hAnsi="Times New Roman" w:cs="Times New Roman"/>
            <w:sz w:val="24"/>
            <w:szCs w:val="24"/>
          </w:rPr>
          <w:t>ater and sediment samples</w:t>
        </w:r>
        <w:r w:rsidDel="00087799">
          <w:rPr>
            <w:rFonts w:ascii="Times New Roman" w:hAnsi="Times New Roman" w:cs="Times New Roman"/>
            <w:sz w:val="24"/>
            <w:szCs w:val="24"/>
          </w:rPr>
          <w:t xml:space="preserve"> will be collected</w:t>
        </w:r>
        <w:r w:rsidR="007D3E16" w:rsidDel="00087799">
          <w:rPr>
            <w:rFonts w:ascii="Times New Roman" w:hAnsi="Times New Roman" w:cs="Times New Roman"/>
            <w:sz w:val="24"/>
            <w:szCs w:val="24"/>
          </w:rPr>
          <w:t xml:space="preserve"> from a local, man-made pond. O</w:t>
        </w:r>
        <w:r w:rsidDel="00087799">
          <w:rPr>
            <w:rFonts w:ascii="Times New Roman" w:hAnsi="Times New Roman" w:cs="Times New Roman"/>
            <w:sz w:val="24"/>
            <w:szCs w:val="24"/>
          </w:rPr>
          <w:t>nce back at the lab, the sediment samples</w:t>
        </w:r>
        <w:r w:rsidR="007D3E16" w:rsidDel="00087799">
          <w:rPr>
            <w:rFonts w:ascii="Times New Roman" w:hAnsi="Times New Roman" w:cs="Times New Roman"/>
            <w:sz w:val="24"/>
            <w:szCs w:val="24"/>
          </w:rPr>
          <w:t xml:space="preserve"> will be run through a 250 micro mesh strainer to remove any CPOM particles and macroinv</w:t>
        </w:r>
        <w:r w:rsidDel="00087799">
          <w:rPr>
            <w:rFonts w:ascii="Times New Roman" w:hAnsi="Times New Roman" w:cs="Times New Roman"/>
            <w:sz w:val="24"/>
            <w:szCs w:val="24"/>
          </w:rPr>
          <w:t>ertebrates</w:t>
        </w:r>
        <w:r w:rsidR="00F17FA7" w:rsidDel="00087799">
          <w:rPr>
            <w:rFonts w:ascii="Times New Roman" w:hAnsi="Times New Roman" w:cs="Times New Roman"/>
            <w:sz w:val="24"/>
            <w:szCs w:val="24"/>
          </w:rPr>
          <w:t xml:space="preserve"> that may be</w:t>
        </w:r>
        <w:r w:rsidDel="00087799">
          <w:rPr>
            <w:rFonts w:ascii="Times New Roman" w:hAnsi="Times New Roman" w:cs="Times New Roman"/>
            <w:sz w:val="24"/>
            <w:szCs w:val="24"/>
          </w:rPr>
          <w:t xml:space="preserve"> present</w:t>
        </w:r>
        <w:r w:rsidR="007D3E16" w:rsidDel="00087799">
          <w:rPr>
            <w:rFonts w:ascii="Times New Roman" w:hAnsi="Times New Roman" w:cs="Times New Roman"/>
            <w:sz w:val="24"/>
            <w:szCs w:val="24"/>
          </w:rPr>
          <w:t>.</w:t>
        </w:r>
        <w:r w:rsidDel="00087799">
          <w:rPr>
            <w:rFonts w:ascii="Times New Roman" w:hAnsi="Times New Roman" w:cs="Times New Roman"/>
            <w:sz w:val="24"/>
            <w:szCs w:val="24"/>
          </w:rPr>
          <w:t xml:space="preserve"> By running the sediments through the strainer, we should be left with only SOM, which will be a necessary com</w:t>
        </w:r>
        <w:r w:rsidR="00F17FA7" w:rsidDel="00087799">
          <w:rPr>
            <w:rFonts w:ascii="Times New Roman" w:hAnsi="Times New Roman" w:cs="Times New Roman"/>
            <w:sz w:val="24"/>
            <w:szCs w:val="24"/>
          </w:rPr>
          <w:t xml:space="preserve">ponent later in the experiment. </w:t>
        </w:r>
        <w:r w:rsidR="003C052E" w:rsidDel="00087799">
          <w:rPr>
            <w:rFonts w:ascii="Times New Roman" w:hAnsi="Times New Roman" w:cs="Times New Roman"/>
            <w:sz w:val="24"/>
            <w:szCs w:val="24"/>
          </w:rPr>
          <w:t xml:space="preserve">Next, 300 ml septum topped glass jars will be filled with approximately four cm of the recently-sifted SOM. </w:t>
        </w:r>
        <w:r w:rsidR="003752CB" w:rsidDel="00087799">
          <w:rPr>
            <w:rFonts w:ascii="Times New Roman" w:hAnsi="Times New Roman" w:cs="Times New Roman"/>
            <w:sz w:val="24"/>
            <w:szCs w:val="24"/>
          </w:rPr>
          <w:t xml:space="preserve">The remaining volume in the jars will be </w:t>
        </w:r>
        <w:r w:rsidR="009C1F30" w:rsidDel="00087799">
          <w:rPr>
            <w:rFonts w:ascii="Times New Roman" w:hAnsi="Times New Roman" w:cs="Times New Roman"/>
            <w:sz w:val="24"/>
            <w:szCs w:val="24"/>
          </w:rPr>
          <w:t>filled using the</w:t>
        </w:r>
        <w:r w:rsidR="003752CB" w:rsidDel="00087799">
          <w:rPr>
            <w:rFonts w:ascii="Times New Roman" w:hAnsi="Times New Roman" w:cs="Times New Roman"/>
            <w:sz w:val="24"/>
            <w:szCs w:val="24"/>
          </w:rPr>
          <w:t xml:space="preserve"> pond water samples collected at the time of sediment sample collection.</w:t>
        </w:r>
        <w:r w:rsidR="00B057C6" w:rsidDel="00087799">
          <w:rPr>
            <w:rFonts w:ascii="Times New Roman" w:hAnsi="Times New Roman" w:cs="Times New Roman"/>
            <w:sz w:val="24"/>
            <w:szCs w:val="24"/>
          </w:rPr>
          <w:t xml:space="preserve"> To create the CPOM samples, 0.5 mg of tulip poplar leaves will be added to the sediment surface. Prior to being weighed, the leaves used will undergo senescence, before being air dried and then conditioned for 24 hours.</w:t>
        </w:r>
        <w:r w:rsidR="00B63B98" w:rsidDel="00087799">
          <w:rPr>
            <w:rFonts w:ascii="Times New Roman" w:hAnsi="Times New Roman" w:cs="Times New Roman"/>
            <w:sz w:val="24"/>
            <w:szCs w:val="24"/>
          </w:rPr>
          <w:t xml:space="preserve"> </w:t>
        </w:r>
        <w:r w:rsidR="00AB60CF" w:rsidDel="00087799">
          <w:rPr>
            <w:rFonts w:ascii="Times New Roman" w:hAnsi="Times New Roman" w:cs="Times New Roman"/>
            <w:sz w:val="24"/>
            <w:szCs w:val="24"/>
          </w:rPr>
          <w:t>The final two treatments will be created by adding NO3 and PO4 at 2x the conce</w:t>
        </w:r>
        <w:r w:rsidR="003D0ECD" w:rsidDel="00087799">
          <w:rPr>
            <w:rFonts w:ascii="Times New Roman" w:hAnsi="Times New Roman" w:cs="Times New Roman"/>
            <w:sz w:val="24"/>
            <w:szCs w:val="24"/>
          </w:rPr>
          <w:t>ntration seen in the original water samples from the pond</w:t>
        </w:r>
        <w:r w:rsidR="00BB0378" w:rsidDel="00087799">
          <w:rPr>
            <w:rFonts w:ascii="Times New Roman" w:hAnsi="Times New Roman" w:cs="Times New Roman"/>
            <w:sz w:val="24"/>
            <w:szCs w:val="24"/>
          </w:rPr>
          <w:t xml:space="preserve"> to some of the jars without CPOM and some of the jars with CPO</w:t>
        </w:r>
        <w:del w:id="396" w:author="Microsoft Office User" w:date="2014-03-18T21:28:00Z">
          <w:r w:rsidR="00BB0378" w:rsidDel="00650210">
            <w:rPr>
              <w:rFonts w:ascii="Times New Roman" w:hAnsi="Times New Roman" w:cs="Times New Roman"/>
              <w:sz w:val="24"/>
              <w:szCs w:val="24"/>
            </w:rPr>
            <w:delText>M</w:delText>
          </w:r>
          <w:r w:rsidR="00AB60CF" w:rsidDel="00650210">
            <w:rPr>
              <w:rFonts w:ascii="Times New Roman" w:hAnsi="Times New Roman" w:cs="Times New Roman"/>
              <w:sz w:val="24"/>
              <w:szCs w:val="24"/>
            </w:rPr>
            <w:delText>.</w:delText>
          </w:r>
        </w:del>
      </w:moveFrom>
    </w:p>
    <w:moveFromRangeEnd w:id="394"/>
    <w:p w14:paraId="086E489A" w14:textId="758107CC" w:rsidR="006B2270" w:rsidRPr="006F16EF" w:rsidRDefault="006B2270" w:rsidP="006B2270">
      <w:pPr>
        <w:spacing w:after="0" w:line="240" w:lineRule="auto"/>
        <w:rPr>
          <w:rFonts w:ascii="Times New Roman" w:hAnsi="Times New Roman" w:cs="Times New Roman"/>
          <w:sz w:val="24"/>
          <w:szCs w:val="24"/>
        </w:rPr>
      </w:pPr>
      <w:r>
        <w:rPr>
          <w:rFonts w:ascii="Times New Roman" w:hAnsi="Times New Roman" w:cs="Times New Roman"/>
          <w:sz w:val="24"/>
          <w:szCs w:val="24"/>
        </w:rPr>
        <w:tab/>
      </w:r>
      <w:del w:id="397" w:author="Microsoft Office User" w:date="2014-03-18T21:15:00Z">
        <w:r w:rsidDel="002566D0">
          <w:rPr>
            <w:rFonts w:ascii="Times New Roman" w:hAnsi="Times New Roman" w:cs="Times New Roman"/>
            <w:sz w:val="24"/>
            <w:szCs w:val="24"/>
          </w:rPr>
          <w:delText>Once each of the treatments has been prepared, t</w:delText>
        </w:r>
      </w:del>
      <w:ins w:id="398" w:author="Microsoft Office User" w:date="2014-03-18T21:15:00Z">
        <w:r w:rsidR="002566D0">
          <w:rPr>
            <w:rFonts w:ascii="Times New Roman" w:hAnsi="Times New Roman" w:cs="Times New Roman"/>
            <w:sz w:val="24"/>
            <w:szCs w:val="24"/>
          </w:rPr>
          <w:t>T</w:t>
        </w:r>
      </w:ins>
      <w:r>
        <w:rPr>
          <w:rFonts w:ascii="Times New Roman" w:hAnsi="Times New Roman" w:cs="Times New Roman"/>
          <w:sz w:val="24"/>
          <w:szCs w:val="24"/>
        </w:rPr>
        <w:t xml:space="preserve">he sample jars will be incubated at </w:t>
      </w:r>
      <w:del w:id="399" w:author="Microsoft Office User" w:date="2014-03-18T21:15:00Z">
        <w:r w:rsidDel="002566D0">
          <w:rPr>
            <w:rFonts w:ascii="Times New Roman" w:hAnsi="Times New Roman" w:cs="Times New Roman"/>
            <w:sz w:val="24"/>
            <w:szCs w:val="24"/>
          </w:rPr>
          <w:delText xml:space="preserve">room </w:delText>
        </w:r>
      </w:del>
      <w:ins w:id="400" w:author="Microsoft Office User" w:date="2014-03-18T21:15:00Z">
        <w:r w:rsidR="002566D0">
          <w:rPr>
            <w:rFonts w:ascii="Times New Roman" w:hAnsi="Times New Roman" w:cs="Times New Roman"/>
            <w:sz w:val="24"/>
            <w:szCs w:val="24"/>
          </w:rPr>
          <w:t xml:space="preserve">a constant </w:t>
        </w:r>
      </w:ins>
      <w:r>
        <w:rPr>
          <w:rFonts w:ascii="Times New Roman" w:hAnsi="Times New Roman" w:cs="Times New Roman"/>
          <w:sz w:val="24"/>
          <w:szCs w:val="24"/>
        </w:rPr>
        <w:t>temperature in darkness</w:t>
      </w:r>
      <w:ins w:id="401" w:author="Microsoft Office User" w:date="2014-03-18T21:15:00Z">
        <w:r w:rsidR="002566D0">
          <w:rPr>
            <w:rFonts w:ascii="Times New Roman" w:hAnsi="Times New Roman" w:cs="Times New Roman"/>
            <w:sz w:val="24"/>
            <w:szCs w:val="24"/>
          </w:rPr>
          <w:t xml:space="preserve"> for 6 weeks</w:t>
        </w:r>
      </w:ins>
      <w:r>
        <w:rPr>
          <w:rFonts w:ascii="Times New Roman" w:hAnsi="Times New Roman" w:cs="Times New Roman"/>
          <w:sz w:val="24"/>
          <w:szCs w:val="24"/>
        </w:rPr>
        <w:t xml:space="preserve">. </w:t>
      </w:r>
      <w:ins w:id="402" w:author="Microsoft Office User" w:date="2014-03-18T21:15:00Z">
        <w:r w:rsidR="002566D0">
          <w:rPr>
            <w:rFonts w:ascii="Times New Roman" w:hAnsi="Times New Roman" w:cs="Times New Roman"/>
            <w:sz w:val="24"/>
            <w:szCs w:val="24"/>
          </w:rPr>
          <w:t xml:space="preserve">The jars will be sampled daily for the first week and weekly for the remaining 5 weeks. </w:t>
        </w:r>
      </w:ins>
      <w:ins w:id="403" w:author="Microsoft Office User" w:date="2014-03-18T21:16:00Z">
        <w:r w:rsidR="00C657AD">
          <w:rPr>
            <w:rFonts w:ascii="Times New Roman" w:hAnsi="Times New Roman" w:cs="Times New Roman"/>
            <w:sz w:val="24"/>
            <w:szCs w:val="24"/>
          </w:rPr>
          <w:t xml:space="preserve">Each sampling event will consist of </w:t>
        </w:r>
      </w:ins>
      <w:del w:id="404" w:author="Microsoft Office User" w:date="2014-03-18T21:16:00Z">
        <w:r w:rsidDel="00C657AD">
          <w:rPr>
            <w:rFonts w:ascii="Times New Roman" w:hAnsi="Times New Roman" w:cs="Times New Roman"/>
            <w:sz w:val="24"/>
            <w:szCs w:val="24"/>
          </w:rPr>
          <w:delText xml:space="preserve">Over the period </w:delText>
        </w:r>
        <w:r w:rsidR="009E0F54" w:rsidDel="00C657AD">
          <w:rPr>
            <w:rFonts w:ascii="Times New Roman" w:hAnsi="Times New Roman" w:cs="Times New Roman"/>
            <w:sz w:val="24"/>
            <w:szCs w:val="24"/>
          </w:rPr>
          <w:delText>of</w:delText>
        </w:r>
      </w:del>
      <w:del w:id="405" w:author="Microsoft Office User" w:date="2014-03-18T21:17:00Z">
        <w:r w:rsidR="009E0F54" w:rsidDel="00C657AD">
          <w:rPr>
            <w:rFonts w:ascii="Times New Roman" w:hAnsi="Times New Roman" w:cs="Times New Roman"/>
            <w:sz w:val="24"/>
            <w:szCs w:val="24"/>
          </w:rPr>
          <w:delText xml:space="preserve"> one week, we will pull at least one jar from each of the treatments to analyze. To measure the nutrient concentration, or N and P flux,</w:delText>
        </w:r>
      </w:del>
      <w:r w:rsidR="009E0F54">
        <w:rPr>
          <w:rFonts w:ascii="Times New Roman" w:hAnsi="Times New Roman" w:cs="Times New Roman"/>
          <w:sz w:val="24"/>
          <w:szCs w:val="24"/>
        </w:rPr>
        <w:t xml:space="preserve"> 25 ml of water will be removed fro</w:t>
      </w:r>
      <w:r w:rsidR="0054341C">
        <w:rPr>
          <w:rFonts w:ascii="Times New Roman" w:hAnsi="Times New Roman" w:cs="Times New Roman"/>
          <w:sz w:val="24"/>
          <w:szCs w:val="24"/>
        </w:rPr>
        <w:t>m the jar</w:t>
      </w:r>
      <w:r w:rsidR="009E0F54">
        <w:rPr>
          <w:rFonts w:ascii="Times New Roman" w:hAnsi="Times New Roman" w:cs="Times New Roman"/>
          <w:sz w:val="24"/>
          <w:szCs w:val="24"/>
        </w:rPr>
        <w:t xml:space="preserve"> and filtered through </w:t>
      </w:r>
      <w:ins w:id="406" w:author="Microsoft Office User" w:date="2014-03-18T21:17:00Z">
        <w:r w:rsidR="00482305">
          <w:rPr>
            <w:rFonts w:ascii="Times New Roman" w:hAnsi="Times New Roman" w:cs="Times New Roman"/>
            <w:sz w:val="24"/>
            <w:szCs w:val="24"/>
          </w:rPr>
          <w:t xml:space="preserve">a </w:t>
        </w:r>
      </w:ins>
      <w:del w:id="407" w:author="Microsoft Office User" w:date="2014-03-18T21:17:00Z">
        <w:r w:rsidR="009E0F54" w:rsidDel="00C657AD">
          <w:rPr>
            <w:rFonts w:ascii="Times New Roman" w:hAnsi="Times New Roman" w:cs="Times New Roman"/>
            <w:sz w:val="24"/>
            <w:szCs w:val="24"/>
          </w:rPr>
          <w:delText>GFF</w:delText>
        </w:r>
      </w:del>
      <w:ins w:id="408" w:author="Microsoft Office User" w:date="2014-03-18T21:17:00Z">
        <w:r w:rsidR="00C657AD">
          <w:rPr>
            <w:rFonts w:ascii="Times New Roman" w:hAnsi="Times New Roman" w:cs="Times New Roman"/>
            <w:sz w:val="24"/>
            <w:szCs w:val="24"/>
          </w:rPr>
          <w:t xml:space="preserve">0.7 </w:t>
        </w:r>
        <w:proofErr w:type="spellStart"/>
        <w:r w:rsidR="00482305" w:rsidRPr="002464DC">
          <w:rPr>
            <w:rFonts w:ascii="Times New Roman" w:hAnsi="Times New Roman" w:cs="Times New Roman"/>
            <w:color w:val="000000"/>
            <w:rPrChange w:id="409" w:author="Microsoft Office User" w:date="2014-03-18T21:21:00Z">
              <w:rPr>
                <w:rFonts w:ascii="Lucida Grande" w:hAnsi="Lucida Grande" w:cs="Lucida Grande"/>
                <w:b/>
                <w:color w:val="000000"/>
              </w:rPr>
            </w:rPrChange>
          </w:rPr>
          <w:t>μm</w:t>
        </w:r>
        <w:proofErr w:type="spellEnd"/>
        <w:r w:rsidR="00482305" w:rsidRPr="00482305">
          <w:rPr>
            <w:rFonts w:ascii="Lucida Grande" w:hAnsi="Lucida Grande" w:cs="Lucida Grande"/>
            <w:color w:val="000000"/>
            <w:rPrChange w:id="410" w:author="Microsoft Office User" w:date="2014-03-18T21:17:00Z">
              <w:rPr>
                <w:rFonts w:ascii="Lucida Grande" w:hAnsi="Lucida Grande" w:cs="Lucida Grande"/>
                <w:b/>
                <w:color w:val="000000"/>
              </w:rPr>
            </w:rPrChange>
          </w:rPr>
          <w:t xml:space="preserve"> </w:t>
        </w:r>
      </w:ins>
      <w:ins w:id="411" w:author="Microsoft Office User" w:date="2014-03-18T21:18:00Z">
        <w:r w:rsidR="00482305" w:rsidRPr="00482305">
          <w:rPr>
            <w:rFonts w:ascii="Times New Roman" w:hAnsi="Times New Roman" w:cs="Times New Roman"/>
            <w:color w:val="000000"/>
            <w:sz w:val="24"/>
            <w:szCs w:val="24"/>
            <w:rPrChange w:id="412" w:author="Microsoft Office User" w:date="2014-03-18T21:18:00Z">
              <w:rPr>
                <w:rFonts w:ascii="Times New Roman" w:hAnsi="Times New Roman" w:cs="Times New Roman"/>
                <w:color w:val="000000"/>
              </w:rPr>
            </w:rPrChange>
          </w:rPr>
          <w:t>glass fiber filter</w:t>
        </w:r>
      </w:ins>
      <w:ins w:id="413" w:author="Microsoft Office User" w:date="2014-03-18T21:19:00Z">
        <w:r w:rsidR="00482305">
          <w:rPr>
            <w:rFonts w:ascii="Times New Roman" w:hAnsi="Times New Roman" w:cs="Times New Roman"/>
            <w:color w:val="000000"/>
            <w:sz w:val="24"/>
            <w:szCs w:val="24"/>
          </w:rPr>
          <w:t xml:space="preserve">, 1 ml of the water will be </w:t>
        </w:r>
      </w:ins>
      <w:ins w:id="414" w:author="Microsoft Office User" w:date="2014-03-18T21:20:00Z">
        <w:r w:rsidR="002464DC">
          <w:rPr>
            <w:rFonts w:ascii="Times New Roman" w:hAnsi="Times New Roman" w:cs="Times New Roman"/>
            <w:color w:val="000000"/>
            <w:sz w:val="24"/>
            <w:szCs w:val="24"/>
          </w:rPr>
          <w:t xml:space="preserve">used to measure absorbance from 250 - 900 nm on a </w:t>
        </w:r>
        <w:proofErr w:type="spellStart"/>
        <w:r w:rsidR="002464DC">
          <w:rPr>
            <w:rFonts w:ascii="Times New Roman" w:hAnsi="Times New Roman" w:cs="Times New Roman"/>
            <w:color w:val="000000"/>
            <w:sz w:val="24"/>
            <w:szCs w:val="24"/>
          </w:rPr>
          <w:t>Nanopore</w:t>
        </w:r>
        <w:proofErr w:type="spellEnd"/>
        <w:r w:rsidR="002464DC">
          <w:rPr>
            <w:rFonts w:ascii="Times New Roman" w:hAnsi="Times New Roman" w:cs="Times New Roman"/>
            <w:color w:val="000000"/>
            <w:sz w:val="24"/>
            <w:szCs w:val="24"/>
          </w:rPr>
          <w:t xml:space="preserve"> Spectrophotometer. The remaining 24 ml will be </w:t>
        </w:r>
      </w:ins>
      <w:ins w:id="415" w:author="Microsoft Office User" w:date="2014-03-18T21:19:00Z">
        <w:r w:rsidR="00482305">
          <w:rPr>
            <w:rFonts w:ascii="Times New Roman" w:hAnsi="Times New Roman" w:cs="Times New Roman"/>
            <w:color w:val="000000"/>
            <w:sz w:val="24"/>
            <w:szCs w:val="24"/>
          </w:rPr>
          <w:t>frozen for nutrient analysis at Virginia Commonwealth University</w:t>
        </w:r>
      </w:ins>
      <w:r w:rsidR="009E0F54">
        <w:rPr>
          <w:rFonts w:ascii="Times New Roman" w:hAnsi="Times New Roman" w:cs="Times New Roman"/>
          <w:sz w:val="24"/>
          <w:szCs w:val="24"/>
        </w:rPr>
        <w:t xml:space="preserve">. </w:t>
      </w:r>
      <w:del w:id="416" w:author="Microsoft Office User" w:date="2014-03-18T21:19:00Z">
        <w:r w:rsidR="009E0F54" w:rsidDel="00482305">
          <w:rPr>
            <w:rFonts w:ascii="Times New Roman" w:hAnsi="Times New Roman" w:cs="Times New Roman"/>
            <w:sz w:val="24"/>
            <w:szCs w:val="24"/>
          </w:rPr>
          <w:delText xml:space="preserve">Once the water has been filtered, it will be frozen to keep the nutrients from escaping </w:delText>
        </w:r>
        <w:r w:rsidR="0054341C" w:rsidDel="00482305">
          <w:rPr>
            <w:rFonts w:ascii="Times New Roman" w:hAnsi="Times New Roman" w:cs="Times New Roman"/>
            <w:sz w:val="24"/>
            <w:szCs w:val="24"/>
          </w:rPr>
          <w:delText xml:space="preserve">from </w:delText>
        </w:r>
        <w:r w:rsidR="009E0F54" w:rsidDel="00482305">
          <w:rPr>
            <w:rFonts w:ascii="Times New Roman" w:hAnsi="Times New Roman" w:cs="Times New Roman"/>
            <w:sz w:val="24"/>
            <w:szCs w:val="24"/>
          </w:rPr>
          <w:delText>the water.</w:delText>
        </w:r>
        <w:r w:rsidR="0059411C" w:rsidDel="00482305">
          <w:rPr>
            <w:rFonts w:ascii="Times New Roman" w:hAnsi="Times New Roman" w:cs="Times New Roman"/>
            <w:sz w:val="24"/>
            <w:szCs w:val="24"/>
          </w:rPr>
          <w:delText xml:space="preserve"> </w:delText>
        </w:r>
      </w:del>
      <w:ins w:id="417" w:author="Microsoft Office User" w:date="2014-03-18T21:21:00Z">
        <w:r w:rsidR="002464DC">
          <w:rPr>
            <w:rFonts w:ascii="Times New Roman" w:hAnsi="Times New Roman" w:cs="Times New Roman"/>
            <w:sz w:val="24"/>
            <w:szCs w:val="24"/>
          </w:rPr>
          <w:t xml:space="preserve"> </w:t>
        </w:r>
      </w:ins>
      <w:del w:id="418" w:author="Microsoft Office User" w:date="2014-03-18T21:21:00Z">
        <w:r w:rsidR="00F56648" w:rsidDel="002464DC">
          <w:rPr>
            <w:rFonts w:ascii="Times New Roman" w:hAnsi="Times New Roman" w:cs="Times New Roman"/>
            <w:sz w:val="24"/>
            <w:szCs w:val="24"/>
          </w:rPr>
          <w:delText xml:space="preserve">Next, absorbance will be evaluated by filtering </w:delText>
        </w:r>
        <w:r w:rsidR="0054341C" w:rsidDel="002464DC">
          <w:rPr>
            <w:rFonts w:ascii="Times New Roman" w:hAnsi="Times New Roman" w:cs="Times New Roman"/>
            <w:sz w:val="24"/>
            <w:szCs w:val="24"/>
          </w:rPr>
          <w:delText>1 ml of the jar</w:delText>
        </w:r>
        <w:r w:rsidR="00F56648" w:rsidDel="002464DC">
          <w:rPr>
            <w:rFonts w:ascii="Times New Roman" w:hAnsi="Times New Roman" w:cs="Times New Roman"/>
            <w:sz w:val="24"/>
            <w:szCs w:val="24"/>
          </w:rPr>
          <w:delText xml:space="preserve"> water through GFF and then running the sample through a nanopore mass spectrometer.</w:delText>
        </w:r>
        <w:r w:rsidR="0054341C" w:rsidDel="002464DC">
          <w:rPr>
            <w:rFonts w:ascii="Times New Roman" w:hAnsi="Times New Roman" w:cs="Times New Roman"/>
            <w:sz w:val="24"/>
            <w:szCs w:val="24"/>
          </w:rPr>
          <w:delText xml:space="preserve"> Additionally, </w:delText>
        </w:r>
      </w:del>
      <w:ins w:id="419" w:author="Microsoft Office User" w:date="2014-03-18T21:21:00Z">
        <w:r w:rsidR="002464DC">
          <w:rPr>
            <w:rFonts w:ascii="Times New Roman" w:hAnsi="Times New Roman" w:cs="Times New Roman"/>
            <w:sz w:val="24"/>
            <w:szCs w:val="24"/>
          </w:rPr>
          <w:t xml:space="preserve"> A </w:t>
        </w:r>
      </w:ins>
      <w:r w:rsidR="0054341C">
        <w:rPr>
          <w:rFonts w:ascii="Times New Roman" w:hAnsi="Times New Roman" w:cs="Times New Roman"/>
          <w:sz w:val="24"/>
          <w:szCs w:val="24"/>
        </w:rPr>
        <w:t xml:space="preserve">5 </w:t>
      </w:r>
      <w:del w:id="420" w:author="Microsoft Office User" w:date="2014-03-18T21:21:00Z">
        <w:r w:rsidR="0054341C" w:rsidDel="002464DC">
          <w:rPr>
            <w:rFonts w:ascii="Times New Roman" w:hAnsi="Times New Roman" w:cs="Times New Roman"/>
            <w:sz w:val="24"/>
            <w:szCs w:val="24"/>
          </w:rPr>
          <w:delText xml:space="preserve">mL </w:delText>
        </w:r>
      </w:del>
      <w:ins w:id="421" w:author="Microsoft Office User" w:date="2014-03-18T21:21:00Z">
        <w:r w:rsidR="002464DC">
          <w:rPr>
            <w:rFonts w:ascii="Times New Roman" w:hAnsi="Times New Roman" w:cs="Times New Roman"/>
            <w:sz w:val="24"/>
            <w:szCs w:val="24"/>
          </w:rPr>
          <w:t xml:space="preserve">ml sample </w:t>
        </w:r>
      </w:ins>
      <w:del w:id="422" w:author="Microsoft Office User" w:date="2014-03-18T21:21:00Z">
        <w:r w:rsidR="0054341C" w:rsidDel="002464DC">
          <w:rPr>
            <w:rFonts w:ascii="Times New Roman" w:hAnsi="Times New Roman" w:cs="Times New Roman"/>
            <w:sz w:val="24"/>
            <w:szCs w:val="24"/>
          </w:rPr>
          <w:delText xml:space="preserve">of the jar water </w:delText>
        </w:r>
      </w:del>
      <w:r w:rsidR="0054341C">
        <w:rPr>
          <w:rFonts w:ascii="Times New Roman" w:hAnsi="Times New Roman" w:cs="Times New Roman"/>
          <w:sz w:val="24"/>
          <w:szCs w:val="24"/>
        </w:rPr>
        <w:t xml:space="preserve">will be filtered onto a black membrane filter </w:t>
      </w:r>
      <w:ins w:id="423" w:author="Microsoft Office User" w:date="2014-03-18T21:21:00Z">
        <w:r w:rsidR="002464DC">
          <w:rPr>
            <w:rFonts w:ascii="Times New Roman" w:hAnsi="Times New Roman" w:cs="Times New Roman"/>
            <w:sz w:val="24"/>
            <w:szCs w:val="24"/>
          </w:rPr>
          <w:t xml:space="preserve">(0.2 </w:t>
        </w:r>
      </w:ins>
      <w:proofErr w:type="spellStart"/>
      <w:ins w:id="424" w:author="Microsoft Office User" w:date="2014-03-18T21:22:00Z">
        <w:r w:rsidR="002464DC" w:rsidRPr="00314195">
          <w:rPr>
            <w:rFonts w:ascii="Times New Roman" w:hAnsi="Times New Roman" w:cs="Times New Roman"/>
            <w:color w:val="000000"/>
          </w:rPr>
          <w:t>μm</w:t>
        </w:r>
        <w:proofErr w:type="spellEnd"/>
        <w:r w:rsidR="000977AE">
          <w:rPr>
            <w:rFonts w:ascii="Times New Roman" w:hAnsi="Times New Roman" w:cs="Times New Roman"/>
            <w:sz w:val="24"/>
            <w:szCs w:val="24"/>
          </w:rPr>
          <w:t xml:space="preserve">), </w:t>
        </w:r>
      </w:ins>
      <w:del w:id="425" w:author="Microsoft Office User" w:date="2014-03-18T21:22:00Z">
        <w:r w:rsidR="0054341C" w:rsidDel="000977AE">
          <w:rPr>
            <w:rFonts w:ascii="Times New Roman" w:hAnsi="Times New Roman" w:cs="Times New Roman"/>
            <w:sz w:val="24"/>
            <w:szCs w:val="24"/>
          </w:rPr>
          <w:delText xml:space="preserve">and </w:delText>
        </w:r>
      </w:del>
      <w:r w:rsidR="0054341C">
        <w:rPr>
          <w:rFonts w:ascii="Times New Roman" w:hAnsi="Times New Roman" w:cs="Times New Roman"/>
          <w:sz w:val="24"/>
          <w:szCs w:val="24"/>
        </w:rPr>
        <w:t xml:space="preserve">stained with DAPI </w:t>
      </w:r>
      <w:ins w:id="426" w:author="Microsoft Office User" w:date="2014-03-18T21:22:00Z">
        <w:r w:rsidR="000977AE">
          <w:rPr>
            <w:rFonts w:ascii="Times New Roman" w:hAnsi="Times New Roman" w:cs="Times New Roman"/>
            <w:sz w:val="24"/>
            <w:szCs w:val="24"/>
          </w:rPr>
          <w:t xml:space="preserve">for quantification of bacterial abundance. Bacteria will be counted on the stained filters </w:t>
        </w:r>
      </w:ins>
      <w:ins w:id="427" w:author="Microsoft Office User" w:date="2014-03-18T21:23:00Z">
        <w:r w:rsidR="00650210">
          <w:rPr>
            <w:rFonts w:ascii="Times New Roman" w:hAnsi="Times New Roman" w:cs="Times New Roman"/>
            <w:sz w:val="24"/>
            <w:szCs w:val="24"/>
          </w:rPr>
          <w:t xml:space="preserve">using an </w:t>
        </w:r>
        <w:proofErr w:type="spellStart"/>
        <w:r w:rsidR="00650210">
          <w:rPr>
            <w:rFonts w:ascii="Times New Roman" w:hAnsi="Times New Roman" w:cs="Times New Roman"/>
            <w:sz w:val="24"/>
            <w:szCs w:val="24"/>
          </w:rPr>
          <w:t>epifluorescent</w:t>
        </w:r>
        <w:proofErr w:type="spellEnd"/>
        <w:r w:rsidR="00650210">
          <w:rPr>
            <w:rFonts w:ascii="Times New Roman" w:hAnsi="Times New Roman" w:cs="Times New Roman"/>
            <w:sz w:val="24"/>
            <w:szCs w:val="24"/>
          </w:rPr>
          <w:t xml:space="preserve"> mi</w:t>
        </w:r>
      </w:ins>
      <w:ins w:id="428" w:author="Microsoft Office User" w:date="2014-03-18T21:24:00Z">
        <w:r w:rsidR="00650210">
          <w:rPr>
            <w:rFonts w:ascii="Times New Roman" w:hAnsi="Times New Roman" w:cs="Times New Roman"/>
            <w:sz w:val="24"/>
            <w:szCs w:val="24"/>
          </w:rPr>
          <w:t xml:space="preserve">croscope. </w:t>
        </w:r>
      </w:ins>
      <w:del w:id="429" w:author="Microsoft Office User" w:date="2014-03-18T21:24:00Z">
        <w:r w:rsidR="0054341C" w:rsidDel="00650210">
          <w:rPr>
            <w:rFonts w:ascii="Times New Roman" w:hAnsi="Times New Roman" w:cs="Times New Roman"/>
            <w:sz w:val="24"/>
            <w:szCs w:val="24"/>
          </w:rPr>
          <w:delText>for bacterial counts with epiflo</w:delText>
        </w:r>
        <w:r w:rsidR="0020304C" w:rsidDel="00650210">
          <w:rPr>
            <w:rFonts w:ascii="Times New Roman" w:hAnsi="Times New Roman" w:cs="Times New Roman"/>
            <w:sz w:val="24"/>
            <w:szCs w:val="24"/>
          </w:rPr>
          <w:delText>r</w:delText>
        </w:r>
        <w:r w:rsidR="0054341C" w:rsidDel="00650210">
          <w:rPr>
            <w:rFonts w:ascii="Times New Roman" w:hAnsi="Times New Roman" w:cs="Times New Roman"/>
            <w:sz w:val="24"/>
            <w:szCs w:val="24"/>
          </w:rPr>
          <w:delText>escence.</w:delText>
        </w:r>
        <w:r w:rsidR="00F56648" w:rsidDel="00650210">
          <w:rPr>
            <w:rFonts w:ascii="Times New Roman" w:hAnsi="Times New Roman" w:cs="Times New Roman"/>
            <w:sz w:val="24"/>
            <w:szCs w:val="24"/>
          </w:rPr>
          <w:delText xml:space="preserve"> </w:delText>
        </w:r>
        <w:r w:rsidR="0007632C" w:rsidDel="00650210">
          <w:rPr>
            <w:rFonts w:ascii="Times New Roman" w:hAnsi="Times New Roman" w:cs="Times New Roman"/>
            <w:sz w:val="24"/>
            <w:szCs w:val="24"/>
          </w:rPr>
          <w:delText>Then, SOD flux will be measured.</w:delText>
        </w:r>
        <w:r w:rsidR="00C921CA" w:rsidDel="00650210">
          <w:rPr>
            <w:rFonts w:ascii="Times New Roman" w:hAnsi="Times New Roman" w:cs="Times New Roman"/>
            <w:sz w:val="24"/>
            <w:szCs w:val="24"/>
          </w:rPr>
          <w:delText xml:space="preserve"> </w:delText>
        </w:r>
      </w:del>
      <w:r w:rsidR="00C921CA">
        <w:rPr>
          <w:rFonts w:ascii="Times New Roman" w:hAnsi="Times New Roman" w:cs="Times New Roman"/>
          <w:sz w:val="24"/>
          <w:szCs w:val="24"/>
        </w:rPr>
        <w:t>In order to quantify SOD, we will refill the jar</w:t>
      </w:r>
      <w:ins w:id="430" w:author="Microsoft Office User" w:date="2014-03-18T21:24:00Z">
        <w:r w:rsidR="00650210">
          <w:rPr>
            <w:rFonts w:ascii="Times New Roman" w:hAnsi="Times New Roman" w:cs="Times New Roman"/>
            <w:sz w:val="24"/>
            <w:szCs w:val="24"/>
          </w:rPr>
          <w:t>s</w:t>
        </w:r>
      </w:ins>
      <w:del w:id="431" w:author="Microsoft Office User" w:date="2014-03-18T21:24:00Z">
        <w:r w:rsidR="00C921CA" w:rsidDel="00650210">
          <w:rPr>
            <w:rFonts w:ascii="Times New Roman" w:hAnsi="Times New Roman" w:cs="Times New Roman"/>
            <w:sz w:val="24"/>
            <w:szCs w:val="24"/>
          </w:rPr>
          <w:delText>(s)</w:delText>
        </w:r>
      </w:del>
      <w:r w:rsidR="00C921CA">
        <w:rPr>
          <w:rFonts w:ascii="Times New Roman" w:hAnsi="Times New Roman" w:cs="Times New Roman"/>
          <w:sz w:val="24"/>
          <w:szCs w:val="24"/>
        </w:rPr>
        <w:t xml:space="preserve"> with pond water and then seal them without </w:t>
      </w:r>
      <w:proofErr w:type="gramStart"/>
      <w:ins w:id="432" w:author="Microsoft Office User" w:date="2014-03-18T21:24:00Z">
        <w:r w:rsidR="00650210">
          <w:rPr>
            <w:rFonts w:ascii="Times New Roman" w:hAnsi="Times New Roman" w:cs="Times New Roman"/>
            <w:sz w:val="24"/>
            <w:szCs w:val="24"/>
          </w:rPr>
          <w:t xml:space="preserve">an </w:t>
        </w:r>
      </w:ins>
      <w:r w:rsidR="00C921CA">
        <w:rPr>
          <w:rFonts w:ascii="Times New Roman" w:hAnsi="Times New Roman" w:cs="Times New Roman"/>
          <w:sz w:val="24"/>
          <w:szCs w:val="24"/>
        </w:rPr>
        <w:t>air</w:t>
      </w:r>
      <w:ins w:id="433" w:author="Microsoft Office User" w:date="2014-03-18T21:24:00Z">
        <w:r w:rsidR="00650210">
          <w:rPr>
            <w:rFonts w:ascii="Times New Roman" w:hAnsi="Times New Roman" w:cs="Times New Roman"/>
            <w:sz w:val="24"/>
            <w:szCs w:val="24"/>
          </w:rPr>
          <w:t>space</w:t>
        </w:r>
      </w:ins>
      <w:proofErr w:type="gramEnd"/>
      <w:ins w:id="434" w:author="Microsoft Office User" w:date="2014-03-18T21:25:00Z">
        <w:r w:rsidR="00650210">
          <w:rPr>
            <w:rFonts w:ascii="Times New Roman" w:hAnsi="Times New Roman" w:cs="Times New Roman"/>
            <w:sz w:val="24"/>
            <w:szCs w:val="24"/>
          </w:rPr>
          <w:t xml:space="preserve"> with a septum top lid</w:t>
        </w:r>
      </w:ins>
      <w:r w:rsidR="00C921CA">
        <w:rPr>
          <w:rFonts w:ascii="Times New Roman" w:hAnsi="Times New Roman" w:cs="Times New Roman"/>
          <w:sz w:val="24"/>
          <w:szCs w:val="24"/>
        </w:rPr>
        <w:t>.</w:t>
      </w:r>
      <w:r w:rsidR="0007632C">
        <w:rPr>
          <w:rFonts w:ascii="Times New Roman" w:hAnsi="Times New Roman" w:cs="Times New Roman"/>
          <w:sz w:val="24"/>
          <w:szCs w:val="24"/>
        </w:rPr>
        <w:t xml:space="preserve"> </w:t>
      </w:r>
      <w:ins w:id="435" w:author="Microsoft Office User" w:date="2014-03-18T21:24:00Z">
        <w:r w:rsidR="00650210">
          <w:rPr>
            <w:rFonts w:ascii="Times New Roman" w:hAnsi="Times New Roman" w:cs="Times New Roman"/>
            <w:sz w:val="24"/>
            <w:szCs w:val="24"/>
          </w:rPr>
          <w:t xml:space="preserve"> A</w:t>
        </w:r>
      </w:ins>
      <w:r w:rsidR="0007632C">
        <w:rPr>
          <w:rFonts w:ascii="Times New Roman" w:hAnsi="Times New Roman" w:cs="Times New Roman"/>
          <w:sz w:val="24"/>
          <w:szCs w:val="24"/>
        </w:rPr>
        <w:t>15 ml sample</w:t>
      </w:r>
      <w:del w:id="436" w:author="Microsoft Office User" w:date="2014-03-18T21:24:00Z">
        <w:r w:rsidR="0007632C" w:rsidDel="00650210">
          <w:rPr>
            <w:rFonts w:ascii="Times New Roman" w:hAnsi="Times New Roman" w:cs="Times New Roman"/>
            <w:sz w:val="24"/>
            <w:szCs w:val="24"/>
          </w:rPr>
          <w:delText>s</w:delText>
        </w:r>
      </w:del>
      <w:r w:rsidR="0007632C">
        <w:rPr>
          <w:rFonts w:ascii="Times New Roman" w:hAnsi="Times New Roman" w:cs="Times New Roman"/>
          <w:sz w:val="24"/>
          <w:szCs w:val="24"/>
        </w:rPr>
        <w:t xml:space="preserve"> will be extracted </w:t>
      </w:r>
      <w:r w:rsidR="0020304C">
        <w:rPr>
          <w:rFonts w:ascii="Times New Roman" w:hAnsi="Times New Roman" w:cs="Times New Roman"/>
          <w:sz w:val="24"/>
          <w:szCs w:val="24"/>
        </w:rPr>
        <w:t xml:space="preserve">from the jar </w:t>
      </w:r>
      <w:r w:rsidR="0007632C">
        <w:rPr>
          <w:rFonts w:ascii="Times New Roman" w:hAnsi="Times New Roman" w:cs="Times New Roman"/>
          <w:sz w:val="24"/>
          <w:szCs w:val="24"/>
        </w:rPr>
        <w:t>after 1, 3, and 6 hours of dark incubation</w:t>
      </w:r>
      <w:ins w:id="437" w:author="Microsoft Office User" w:date="2014-03-18T21:25:00Z">
        <w:r w:rsidR="00650210">
          <w:rPr>
            <w:rFonts w:ascii="Times New Roman" w:hAnsi="Times New Roman" w:cs="Times New Roman"/>
            <w:sz w:val="24"/>
            <w:szCs w:val="24"/>
          </w:rPr>
          <w:t xml:space="preserve"> using a glass syringe</w:t>
        </w:r>
      </w:ins>
      <w:r w:rsidR="0007632C">
        <w:rPr>
          <w:rFonts w:ascii="Times New Roman" w:hAnsi="Times New Roman" w:cs="Times New Roman"/>
          <w:sz w:val="24"/>
          <w:szCs w:val="24"/>
        </w:rPr>
        <w:t xml:space="preserve">. </w:t>
      </w:r>
      <w:ins w:id="438" w:author="Microsoft Office User" w:date="2014-03-18T21:24:00Z">
        <w:r w:rsidR="00650210">
          <w:rPr>
            <w:rFonts w:ascii="Times New Roman" w:hAnsi="Times New Roman" w:cs="Times New Roman"/>
            <w:sz w:val="24"/>
            <w:szCs w:val="24"/>
          </w:rPr>
          <w:t xml:space="preserve">Pond water will be simultaneously introduced to the jars </w:t>
        </w:r>
      </w:ins>
      <w:ins w:id="439" w:author="Microsoft Office User" w:date="2014-03-18T21:26:00Z">
        <w:r w:rsidR="00650210">
          <w:rPr>
            <w:rFonts w:ascii="Times New Roman" w:hAnsi="Times New Roman" w:cs="Times New Roman"/>
            <w:sz w:val="24"/>
            <w:szCs w:val="24"/>
          </w:rPr>
          <w:t xml:space="preserve">with a second syringe while the samples are taken so that </w:t>
        </w:r>
      </w:ins>
      <w:del w:id="440" w:author="Microsoft Office User" w:date="2014-03-18T21:24:00Z">
        <w:r w:rsidR="0007632C" w:rsidDel="00650210">
          <w:rPr>
            <w:rFonts w:ascii="Times New Roman" w:hAnsi="Times New Roman" w:cs="Times New Roman"/>
            <w:sz w:val="24"/>
            <w:szCs w:val="24"/>
          </w:rPr>
          <w:delText xml:space="preserve">It is important to note that </w:delText>
        </w:r>
      </w:del>
      <w:r w:rsidR="0007632C">
        <w:rPr>
          <w:rFonts w:ascii="Times New Roman" w:hAnsi="Times New Roman" w:cs="Times New Roman"/>
          <w:sz w:val="24"/>
          <w:szCs w:val="24"/>
        </w:rPr>
        <w:t xml:space="preserve">air will not be introduced into the jars during sample extraction. </w:t>
      </w:r>
      <w:ins w:id="441" w:author="Microsoft Office User" w:date="2014-03-18T21:26:00Z">
        <w:r w:rsidR="00650210">
          <w:rPr>
            <w:rFonts w:ascii="Times New Roman" w:hAnsi="Times New Roman" w:cs="Times New Roman"/>
            <w:sz w:val="24"/>
            <w:szCs w:val="24"/>
          </w:rPr>
          <w:t xml:space="preserve">The </w:t>
        </w:r>
      </w:ins>
      <w:del w:id="442" w:author="Microsoft Office User" w:date="2014-03-18T21:26:00Z">
        <w:r w:rsidR="0007632C" w:rsidDel="00650210">
          <w:rPr>
            <w:rFonts w:ascii="Times New Roman" w:hAnsi="Times New Roman" w:cs="Times New Roman"/>
            <w:sz w:val="24"/>
            <w:szCs w:val="24"/>
          </w:rPr>
          <w:delText>O</w:delText>
        </w:r>
      </w:del>
      <w:ins w:id="443" w:author="Microsoft Office User" w:date="2014-03-18T21:26:00Z">
        <w:r w:rsidR="00650210">
          <w:rPr>
            <w:rFonts w:ascii="Times New Roman" w:hAnsi="Times New Roman" w:cs="Times New Roman"/>
            <w:sz w:val="24"/>
            <w:szCs w:val="24"/>
          </w:rPr>
          <w:t>o</w:t>
        </w:r>
      </w:ins>
      <w:r w:rsidR="0007632C">
        <w:rPr>
          <w:rFonts w:ascii="Times New Roman" w:hAnsi="Times New Roman" w:cs="Times New Roman"/>
          <w:sz w:val="24"/>
          <w:szCs w:val="24"/>
        </w:rPr>
        <w:t xml:space="preserve">xygen content </w:t>
      </w:r>
      <w:ins w:id="444" w:author="Microsoft Office User" w:date="2014-03-18T21:26:00Z">
        <w:r w:rsidR="00650210">
          <w:rPr>
            <w:rFonts w:ascii="Times New Roman" w:hAnsi="Times New Roman" w:cs="Times New Roman"/>
            <w:sz w:val="24"/>
            <w:szCs w:val="24"/>
          </w:rPr>
          <w:t xml:space="preserve">of each sample </w:t>
        </w:r>
      </w:ins>
      <w:r w:rsidR="0007632C">
        <w:rPr>
          <w:rFonts w:ascii="Times New Roman" w:hAnsi="Times New Roman" w:cs="Times New Roman"/>
          <w:sz w:val="24"/>
          <w:szCs w:val="24"/>
        </w:rPr>
        <w:t>will be determined using the Winkler titration method</w:t>
      </w:r>
      <w:ins w:id="445" w:author="Microsoft Office User" w:date="2014-03-18T21:26:00Z">
        <w:r w:rsidR="00650210">
          <w:rPr>
            <w:rFonts w:ascii="Times New Roman" w:hAnsi="Times New Roman" w:cs="Times New Roman"/>
            <w:sz w:val="24"/>
            <w:szCs w:val="24"/>
          </w:rPr>
          <w:t xml:space="preserve"> (Carpenter ####)</w:t>
        </w:r>
      </w:ins>
      <w:r w:rsidR="0007632C">
        <w:rPr>
          <w:rFonts w:ascii="Times New Roman" w:hAnsi="Times New Roman" w:cs="Times New Roman"/>
          <w:sz w:val="24"/>
          <w:szCs w:val="24"/>
        </w:rPr>
        <w:t xml:space="preserve">. </w:t>
      </w:r>
      <w:del w:id="446" w:author="Microsoft Office User" w:date="2014-03-18T21:27:00Z">
        <w:r w:rsidR="00AA688B" w:rsidDel="00650210">
          <w:rPr>
            <w:rFonts w:ascii="Times New Roman" w:hAnsi="Times New Roman" w:cs="Times New Roman"/>
            <w:sz w:val="24"/>
            <w:szCs w:val="24"/>
          </w:rPr>
          <w:delText>Finally, a</w:delText>
        </w:r>
      </w:del>
      <w:ins w:id="447" w:author="Microsoft Office User" w:date="2014-03-18T21:27:00Z">
        <w:r w:rsidR="00650210">
          <w:rPr>
            <w:rFonts w:ascii="Times New Roman" w:hAnsi="Times New Roman" w:cs="Times New Roman"/>
            <w:sz w:val="24"/>
            <w:szCs w:val="24"/>
          </w:rPr>
          <w:t>A</w:t>
        </w:r>
      </w:ins>
      <w:r w:rsidR="00AA688B">
        <w:rPr>
          <w:rFonts w:ascii="Times New Roman" w:hAnsi="Times New Roman" w:cs="Times New Roman"/>
          <w:sz w:val="24"/>
          <w:szCs w:val="24"/>
        </w:rPr>
        <w:t xml:space="preserve">t the </w:t>
      </w:r>
      <w:del w:id="448" w:author="Microsoft Office User" w:date="2014-03-18T21:27:00Z">
        <w:r w:rsidR="00AA688B" w:rsidDel="00650210">
          <w:rPr>
            <w:rFonts w:ascii="Times New Roman" w:hAnsi="Times New Roman" w:cs="Times New Roman"/>
            <w:sz w:val="24"/>
            <w:szCs w:val="24"/>
          </w:rPr>
          <w:delText>end of the expe</w:delText>
        </w:r>
        <w:r w:rsidR="00253A5D" w:rsidDel="00650210">
          <w:rPr>
            <w:rFonts w:ascii="Times New Roman" w:hAnsi="Times New Roman" w:cs="Times New Roman"/>
            <w:sz w:val="24"/>
            <w:szCs w:val="24"/>
          </w:rPr>
          <w:delText>riment</w:delText>
        </w:r>
      </w:del>
      <w:ins w:id="449" w:author="Microsoft Office User" w:date="2014-03-18T21:27:00Z">
        <w:r w:rsidR="00650210">
          <w:rPr>
            <w:rFonts w:ascii="Times New Roman" w:hAnsi="Times New Roman" w:cs="Times New Roman"/>
            <w:sz w:val="24"/>
            <w:szCs w:val="24"/>
          </w:rPr>
          <w:t>conclusion of the 6 weeks</w:t>
        </w:r>
      </w:ins>
      <w:r w:rsidR="00253A5D">
        <w:rPr>
          <w:rFonts w:ascii="Times New Roman" w:hAnsi="Times New Roman" w:cs="Times New Roman"/>
          <w:sz w:val="24"/>
          <w:szCs w:val="24"/>
        </w:rPr>
        <w:t>,</w:t>
      </w:r>
      <w:del w:id="450" w:author="Microsoft Office User" w:date="2014-03-18T21:27:00Z">
        <w:r w:rsidR="00253A5D" w:rsidDel="00650210">
          <w:rPr>
            <w:rFonts w:ascii="Times New Roman" w:hAnsi="Times New Roman" w:cs="Times New Roman"/>
            <w:sz w:val="24"/>
            <w:szCs w:val="24"/>
          </w:rPr>
          <w:delText xml:space="preserve"> the</w:delText>
        </w:r>
      </w:del>
      <w:r w:rsidR="00253A5D">
        <w:rPr>
          <w:rFonts w:ascii="Times New Roman" w:hAnsi="Times New Roman" w:cs="Times New Roman"/>
          <w:sz w:val="24"/>
          <w:szCs w:val="24"/>
        </w:rPr>
        <w:t xml:space="preserve"> fungal biomass</w:t>
      </w:r>
      <w:r w:rsidR="00AA688B">
        <w:rPr>
          <w:rFonts w:ascii="Times New Roman" w:hAnsi="Times New Roman" w:cs="Times New Roman"/>
          <w:sz w:val="24"/>
          <w:szCs w:val="24"/>
        </w:rPr>
        <w:t xml:space="preserve"> on the </w:t>
      </w:r>
      <w:del w:id="451" w:author="Microsoft Office User" w:date="2014-03-18T21:27:00Z">
        <w:r w:rsidR="00AA688B" w:rsidDel="00650210">
          <w:rPr>
            <w:rFonts w:ascii="Times New Roman" w:hAnsi="Times New Roman" w:cs="Times New Roman"/>
            <w:sz w:val="24"/>
            <w:szCs w:val="24"/>
          </w:rPr>
          <w:delText xml:space="preserve">CPOM </w:delText>
        </w:r>
      </w:del>
      <w:ins w:id="452" w:author="Microsoft Office User" w:date="2014-03-18T21:27:00Z">
        <w:r w:rsidR="00650210">
          <w:rPr>
            <w:rFonts w:ascii="Times New Roman" w:hAnsi="Times New Roman" w:cs="Times New Roman"/>
            <w:sz w:val="24"/>
            <w:szCs w:val="24"/>
          </w:rPr>
          <w:t xml:space="preserve">terrestrial leaf litter discs </w:t>
        </w:r>
      </w:ins>
      <w:r w:rsidR="00AA688B">
        <w:rPr>
          <w:rFonts w:ascii="Times New Roman" w:hAnsi="Times New Roman" w:cs="Times New Roman"/>
          <w:sz w:val="24"/>
          <w:szCs w:val="24"/>
        </w:rPr>
        <w:t xml:space="preserve">will be measured </w:t>
      </w:r>
      <w:ins w:id="453" w:author="Microsoft Office User" w:date="2014-03-18T21:27:00Z">
        <w:r w:rsidR="00650210">
          <w:rPr>
            <w:rFonts w:ascii="Times New Roman" w:hAnsi="Times New Roman" w:cs="Times New Roman"/>
            <w:sz w:val="24"/>
            <w:szCs w:val="24"/>
          </w:rPr>
          <w:t xml:space="preserve">using an </w:t>
        </w:r>
        <w:proofErr w:type="spellStart"/>
        <w:r w:rsidR="00650210">
          <w:rPr>
            <w:rFonts w:ascii="Times New Roman" w:hAnsi="Times New Roman" w:cs="Times New Roman"/>
            <w:sz w:val="24"/>
            <w:szCs w:val="24"/>
          </w:rPr>
          <w:t>egersterol</w:t>
        </w:r>
        <w:proofErr w:type="spellEnd"/>
        <w:r w:rsidR="00650210">
          <w:rPr>
            <w:rFonts w:ascii="Times New Roman" w:hAnsi="Times New Roman" w:cs="Times New Roman"/>
            <w:sz w:val="24"/>
            <w:szCs w:val="24"/>
          </w:rPr>
          <w:t xml:space="preserve"> extraction</w:t>
        </w:r>
      </w:ins>
      <w:del w:id="454" w:author="Microsoft Office User" w:date="2014-03-18T21:28:00Z">
        <w:r w:rsidR="00AA688B" w:rsidDel="00650210">
          <w:rPr>
            <w:rFonts w:ascii="Times New Roman" w:hAnsi="Times New Roman" w:cs="Times New Roman"/>
            <w:sz w:val="24"/>
            <w:szCs w:val="24"/>
          </w:rPr>
          <w:delText xml:space="preserve">based upon the </w:delText>
        </w:r>
        <w:r w:rsidR="00253A5D" w:rsidDel="00650210">
          <w:rPr>
            <w:rFonts w:ascii="Times New Roman" w:hAnsi="Times New Roman" w:cs="Times New Roman"/>
            <w:sz w:val="24"/>
            <w:szCs w:val="24"/>
          </w:rPr>
          <w:delText>amount of ergosterol present</w:delText>
        </w:r>
      </w:del>
      <w:r w:rsidR="00AA688B">
        <w:rPr>
          <w:rFonts w:ascii="Times New Roman" w:hAnsi="Times New Roman" w:cs="Times New Roman"/>
          <w:sz w:val="24"/>
          <w:szCs w:val="24"/>
        </w:rPr>
        <w:t xml:space="preserve">. </w:t>
      </w:r>
      <w:r w:rsidR="009E0F54">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09E3E310" w14:textId="2FF28DB9" w:rsidR="00C1672B" w:rsidDel="00650210" w:rsidRDefault="005A6BBA" w:rsidP="006B2270">
      <w:pPr>
        <w:spacing w:after="0" w:line="240" w:lineRule="auto"/>
        <w:jc w:val="center"/>
        <w:rPr>
          <w:del w:id="455" w:author="Microsoft Office User" w:date="2014-03-18T21:28:00Z"/>
          <w:rFonts w:ascii="Times New Roman" w:hAnsi="Times New Roman" w:cs="Times New Roman"/>
          <w:sz w:val="24"/>
          <w:szCs w:val="24"/>
        </w:rPr>
      </w:pPr>
      <w:del w:id="456" w:author="Microsoft Office User" w:date="2014-03-18T21:28:00Z">
        <w:r w:rsidDel="00650210">
          <w:rPr>
            <w:rFonts w:ascii="Times New Roman" w:hAnsi="Times New Roman" w:cs="Times New Roman"/>
            <w:b/>
            <w:sz w:val="24"/>
            <w:szCs w:val="24"/>
          </w:rPr>
          <w:delText>Budget</w:delText>
        </w:r>
      </w:del>
    </w:p>
    <w:p w14:paraId="068A8940" w14:textId="77777777" w:rsidR="00A7456C" w:rsidRDefault="00A7456C" w:rsidP="006B2270">
      <w:pPr>
        <w:spacing w:after="0" w:line="240" w:lineRule="auto"/>
        <w:jc w:val="center"/>
        <w:rPr>
          <w:ins w:id="457" w:author="Microsoft Office User" w:date="2014-03-18T21:28:00Z"/>
          <w:rFonts w:ascii="Times New Roman" w:hAnsi="Times New Roman" w:cs="Times New Roman"/>
          <w:sz w:val="24"/>
          <w:szCs w:val="24"/>
        </w:rPr>
      </w:pPr>
    </w:p>
    <w:p w14:paraId="0733C41C" w14:textId="77777777" w:rsidR="00650210" w:rsidRDefault="00650210" w:rsidP="006B2270">
      <w:pPr>
        <w:spacing w:after="0" w:line="240" w:lineRule="auto"/>
        <w:jc w:val="center"/>
        <w:rPr>
          <w:rFonts w:ascii="Times New Roman" w:hAnsi="Times New Roman" w:cs="Times New Roman"/>
          <w:sz w:val="24"/>
          <w:szCs w:val="24"/>
        </w:rPr>
      </w:pPr>
    </w:p>
    <w:p w14:paraId="0BC004B7" w14:textId="64267AC1" w:rsidR="00A7456C" w:rsidRPr="00C15415" w:rsidDel="003F149C" w:rsidRDefault="00C15415" w:rsidP="00A7456C">
      <w:pPr>
        <w:spacing w:after="0" w:line="240" w:lineRule="auto"/>
        <w:rPr>
          <w:del w:id="458" w:author="Microsoft Office User" w:date="2014-03-18T16:19:00Z"/>
          <w:rFonts w:ascii="Times New Roman" w:hAnsi="Times New Roman" w:cs="Times New Roman"/>
          <w:b/>
          <w:sz w:val="24"/>
          <w:szCs w:val="24"/>
          <w:rPrChange w:id="459" w:author="Microsoft Office User" w:date="2014-03-18T21:29:00Z">
            <w:rPr>
              <w:del w:id="460" w:author="Microsoft Office User" w:date="2014-03-18T16:19:00Z"/>
              <w:rFonts w:ascii="Times New Roman" w:hAnsi="Times New Roman" w:cs="Times New Roman"/>
              <w:sz w:val="24"/>
              <w:szCs w:val="24"/>
            </w:rPr>
          </w:rPrChange>
        </w:rPr>
      </w:pPr>
      <w:ins w:id="461" w:author="Microsoft Office User" w:date="2014-03-18T21:29:00Z">
        <w:r w:rsidRPr="00C15415">
          <w:rPr>
            <w:rFonts w:ascii="Times New Roman" w:hAnsi="Times New Roman" w:cs="Times New Roman"/>
            <w:b/>
            <w:sz w:val="24"/>
            <w:szCs w:val="24"/>
            <w:rPrChange w:id="462" w:author="Microsoft Office User" w:date="2014-03-18T21:29:00Z">
              <w:rPr>
                <w:rFonts w:ascii="Times New Roman" w:hAnsi="Times New Roman" w:cs="Times New Roman"/>
                <w:sz w:val="24"/>
                <w:szCs w:val="24"/>
              </w:rPr>
            </w:rPrChange>
          </w:rPr>
          <w:t>Budget</w:t>
        </w:r>
      </w:ins>
      <w:del w:id="463" w:author="Microsoft Office User" w:date="2014-03-18T16:19:00Z">
        <w:r w:rsidR="00A7456C" w:rsidRPr="00C15415" w:rsidDel="003F149C">
          <w:rPr>
            <w:rFonts w:ascii="Times New Roman" w:hAnsi="Times New Roman" w:cs="Times New Roman"/>
            <w:b/>
            <w:sz w:val="24"/>
            <w:szCs w:val="24"/>
            <w:rPrChange w:id="464" w:author="Microsoft Office User" w:date="2014-03-18T21:29:00Z">
              <w:rPr>
                <w:rFonts w:ascii="Times New Roman" w:hAnsi="Times New Roman" w:cs="Times New Roman"/>
                <w:sz w:val="24"/>
                <w:szCs w:val="24"/>
              </w:rPr>
            </w:rPrChange>
          </w:rPr>
          <w:delText>Notes and Questions for Dr. Fortino:</w:delText>
        </w:r>
      </w:del>
    </w:p>
    <w:p w14:paraId="60819740" w14:textId="60548BA5" w:rsidR="00A7456C" w:rsidRPr="00C15415" w:rsidDel="003F149C" w:rsidRDefault="00A7456C" w:rsidP="00A7456C">
      <w:pPr>
        <w:spacing w:after="0" w:line="240" w:lineRule="auto"/>
        <w:rPr>
          <w:del w:id="465" w:author="Microsoft Office User" w:date="2014-03-18T16:19:00Z"/>
          <w:rFonts w:ascii="Times New Roman" w:hAnsi="Times New Roman" w:cs="Times New Roman"/>
          <w:b/>
          <w:sz w:val="24"/>
          <w:szCs w:val="24"/>
          <w:rPrChange w:id="466" w:author="Microsoft Office User" w:date="2014-03-18T21:29:00Z">
            <w:rPr>
              <w:del w:id="467" w:author="Microsoft Office User" w:date="2014-03-18T16:19:00Z"/>
              <w:rFonts w:ascii="Times New Roman" w:hAnsi="Times New Roman" w:cs="Times New Roman"/>
              <w:sz w:val="24"/>
              <w:szCs w:val="24"/>
            </w:rPr>
          </w:rPrChange>
        </w:rPr>
      </w:pPr>
      <w:del w:id="468" w:author="Microsoft Office User" w:date="2014-03-18T16:19:00Z">
        <w:r w:rsidRPr="00C15415" w:rsidDel="003F149C">
          <w:rPr>
            <w:rFonts w:ascii="Times New Roman" w:hAnsi="Times New Roman" w:cs="Times New Roman"/>
            <w:b/>
            <w:sz w:val="24"/>
            <w:szCs w:val="24"/>
            <w:rPrChange w:id="469" w:author="Microsoft Office User" w:date="2014-03-18T21:29:00Z">
              <w:rPr>
                <w:rFonts w:ascii="Times New Roman" w:hAnsi="Times New Roman" w:cs="Times New Roman"/>
                <w:sz w:val="24"/>
                <w:szCs w:val="24"/>
              </w:rPr>
            </w:rPrChange>
          </w:rPr>
          <w:delText xml:space="preserve">1. Specifically, how will we be able to measure the nutrient content of ice? </w:delText>
        </w:r>
      </w:del>
    </w:p>
    <w:p w14:paraId="669469FC" w14:textId="4EE545D8" w:rsidR="00A7456C" w:rsidRPr="00C15415" w:rsidDel="003F149C" w:rsidRDefault="00A7456C" w:rsidP="00A7456C">
      <w:pPr>
        <w:spacing w:after="0" w:line="240" w:lineRule="auto"/>
        <w:rPr>
          <w:del w:id="470" w:author="Microsoft Office User" w:date="2014-03-18T16:19:00Z"/>
          <w:rFonts w:ascii="Times New Roman" w:hAnsi="Times New Roman" w:cs="Times New Roman"/>
          <w:b/>
          <w:sz w:val="24"/>
          <w:szCs w:val="24"/>
          <w:rPrChange w:id="471" w:author="Microsoft Office User" w:date="2014-03-18T21:29:00Z">
            <w:rPr>
              <w:del w:id="472" w:author="Microsoft Office User" w:date="2014-03-18T16:19:00Z"/>
              <w:rFonts w:ascii="Times New Roman" w:hAnsi="Times New Roman" w:cs="Times New Roman"/>
              <w:sz w:val="24"/>
              <w:szCs w:val="24"/>
            </w:rPr>
          </w:rPrChange>
        </w:rPr>
      </w:pPr>
      <w:del w:id="473" w:author="Microsoft Office User" w:date="2014-03-18T16:19:00Z">
        <w:r w:rsidRPr="00C15415" w:rsidDel="003F149C">
          <w:rPr>
            <w:rFonts w:ascii="Times New Roman" w:hAnsi="Times New Roman" w:cs="Times New Roman"/>
            <w:b/>
            <w:sz w:val="24"/>
            <w:szCs w:val="24"/>
            <w:rPrChange w:id="474" w:author="Microsoft Office User" w:date="2014-03-18T21:29:00Z">
              <w:rPr>
                <w:rFonts w:ascii="Times New Roman" w:hAnsi="Times New Roman" w:cs="Times New Roman"/>
                <w:sz w:val="24"/>
                <w:szCs w:val="24"/>
              </w:rPr>
            </w:rPrChange>
          </w:rPr>
          <w:delText>2.</w:delText>
        </w:r>
      </w:del>
    </w:p>
    <w:p w14:paraId="66B2CC6D" w14:textId="77777777" w:rsidR="003C55FD" w:rsidRPr="00C15415" w:rsidRDefault="003C55FD" w:rsidP="006B2270">
      <w:pPr>
        <w:spacing w:after="0" w:line="240" w:lineRule="auto"/>
        <w:rPr>
          <w:rFonts w:ascii="Times New Roman" w:hAnsi="Times New Roman" w:cs="Times New Roman"/>
          <w:b/>
          <w:sz w:val="24"/>
          <w:szCs w:val="24"/>
          <w:rPrChange w:id="475" w:author="Microsoft Office User" w:date="2014-03-18T21:29:00Z">
            <w:rPr>
              <w:rFonts w:ascii="Times New Roman" w:hAnsi="Times New Roman" w:cs="Times New Roman"/>
              <w:sz w:val="24"/>
              <w:szCs w:val="24"/>
            </w:rPr>
          </w:rPrChange>
        </w:rPr>
      </w:pPr>
    </w:p>
    <w:p w14:paraId="7459504E" w14:textId="77777777" w:rsidR="003C55FD" w:rsidRDefault="003C55FD" w:rsidP="006B2270">
      <w:pPr>
        <w:spacing w:after="0" w:line="240" w:lineRule="auto"/>
        <w:rPr>
          <w:rFonts w:ascii="Times New Roman" w:hAnsi="Times New Roman" w:cs="Times New Roman"/>
          <w:sz w:val="24"/>
          <w:szCs w:val="24"/>
        </w:rPr>
      </w:pPr>
      <w:bookmarkStart w:id="476" w:name="_GoBack"/>
      <w:bookmarkEnd w:id="476"/>
    </w:p>
    <w:p w14:paraId="216AB0F5" w14:textId="77777777" w:rsidR="006F13B1" w:rsidRDefault="006F13B1" w:rsidP="006B2270">
      <w:pPr>
        <w:spacing w:after="0" w:line="240" w:lineRule="auto"/>
      </w:pPr>
    </w:p>
    <w:sectPr w:rsidR="006F13B1" w:rsidSect="00CA6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E4A4F"/>
    <w:multiLevelType w:val="hybridMultilevel"/>
    <w:tmpl w:val="50A2D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F008DD"/>
    <w:multiLevelType w:val="hybridMultilevel"/>
    <w:tmpl w:val="C3A2D5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F069B0"/>
    <w:multiLevelType w:val="hybridMultilevel"/>
    <w:tmpl w:val="84426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52289F"/>
    <w:multiLevelType w:val="hybridMultilevel"/>
    <w:tmpl w:val="0040E47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3B1"/>
    <w:rsid w:val="00030E0B"/>
    <w:rsid w:val="0007632C"/>
    <w:rsid w:val="00087799"/>
    <w:rsid w:val="000977AE"/>
    <w:rsid w:val="001026FE"/>
    <w:rsid w:val="00151762"/>
    <w:rsid w:val="001A59D3"/>
    <w:rsid w:val="0020304C"/>
    <w:rsid w:val="00234345"/>
    <w:rsid w:val="002357E3"/>
    <w:rsid w:val="002379B8"/>
    <w:rsid w:val="002464DC"/>
    <w:rsid w:val="00253A5D"/>
    <w:rsid w:val="002566D0"/>
    <w:rsid w:val="00297EC0"/>
    <w:rsid w:val="002D4E3A"/>
    <w:rsid w:val="002F71D2"/>
    <w:rsid w:val="00323091"/>
    <w:rsid w:val="00334040"/>
    <w:rsid w:val="00357829"/>
    <w:rsid w:val="0037294B"/>
    <w:rsid w:val="003752CB"/>
    <w:rsid w:val="003C052E"/>
    <w:rsid w:val="003C55FD"/>
    <w:rsid w:val="003D0ECD"/>
    <w:rsid w:val="003F149C"/>
    <w:rsid w:val="00417B20"/>
    <w:rsid w:val="00444CFA"/>
    <w:rsid w:val="00474223"/>
    <w:rsid w:val="00482305"/>
    <w:rsid w:val="004A51CE"/>
    <w:rsid w:val="004B4538"/>
    <w:rsid w:val="004F3A24"/>
    <w:rsid w:val="00503796"/>
    <w:rsid w:val="00534F87"/>
    <w:rsid w:val="0054341C"/>
    <w:rsid w:val="0059411C"/>
    <w:rsid w:val="005A6BBA"/>
    <w:rsid w:val="005B743C"/>
    <w:rsid w:val="005C5A20"/>
    <w:rsid w:val="005D3700"/>
    <w:rsid w:val="00650210"/>
    <w:rsid w:val="006B2270"/>
    <w:rsid w:val="006F13B1"/>
    <w:rsid w:val="006F16EF"/>
    <w:rsid w:val="00766A49"/>
    <w:rsid w:val="00785767"/>
    <w:rsid w:val="007A3DAA"/>
    <w:rsid w:val="007D3E16"/>
    <w:rsid w:val="007F0D3C"/>
    <w:rsid w:val="00823DE1"/>
    <w:rsid w:val="00887374"/>
    <w:rsid w:val="008B1280"/>
    <w:rsid w:val="00913255"/>
    <w:rsid w:val="00944570"/>
    <w:rsid w:val="009605A1"/>
    <w:rsid w:val="00974B5B"/>
    <w:rsid w:val="009A431C"/>
    <w:rsid w:val="009A7578"/>
    <w:rsid w:val="009C1F30"/>
    <w:rsid w:val="009D4F55"/>
    <w:rsid w:val="009E0F54"/>
    <w:rsid w:val="009E28A6"/>
    <w:rsid w:val="00A3137F"/>
    <w:rsid w:val="00A7456C"/>
    <w:rsid w:val="00AA2247"/>
    <w:rsid w:val="00AA688B"/>
    <w:rsid w:val="00AB60CF"/>
    <w:rsid w:val="00AF2263"/>
    <w:rsid w:val="00B012D2"/>
    <w:rsid w:val="00B057C6"/>
    <w:rsid w:val="00B63B98"/>
    <w:rsid w:val="00BA3FBF"/>
    <w:rsid w:val="00BB0378"/>
    <w:rsid w:val="00BB718A"/>
    <w:rsid w:val="00BB7C2A"/>
    <w:rsid w:val="00BC3379"/>
    <w:rsid w:val="00BF6ED6"/>
    <w:rsid w:val="00C13027"/>
    <w:rsid w:val="00C15415"/>
    <w:rsid w:val="00C165DB"/>
    <w:rsid w:val="00C1672B"/>
    <w:rsid w:val="00C657AD"/>
    <w:rsid w:val="00C921CA"/>
    <w:rsid w:val="00C92867"/>
    <w:rsid w:val="00CA6691"/>
    <w:rsid w:val="00CE61E6"/>
    <w:rsid w:val="00D15A64"/>
    <w:rsid w:val="00D47471"/>
    <w:rsid w:val="00D53725"/>
    <w:rsid w:val="00D70448"/>
    <w:rsid w:val="00D85DF7"/>
    <w:rsid w:val="00DB02A0"/>
    <w:rsid w:val="00E040E8"/>
    <w:rsid w:val="00E3419D"/>
    <w:rsid w:val="00E3611F"/>
    <w:rsid w:val="00E66230"/>
    <w:rsid w:val="00E72654"/>
    <w:rsid w:val="00EB72EB"/>
    <w:rsid w:val="00ED293A"/>
    <w:rsid w:val="00ED37C1"/>
    <w:rsid w:val="00F1643D"/>
    <w:rsid w:val="00F17FA7"/>
    <w:rsid w:val="00F2128A"/>
    <w:rsid w:val="00F56648"/>
    <w:rsid w:val="00F6515D"/>
    <w:rsid w:val="00FD40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8E7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570"/>
    <w:pPr>
      <w:ind w:left="720"/>
      <w:contextualSpacing/>
    </w:pPr>
  </w:style>
  <w:style w:type="paragraph" w:styleId="BalloonText">
    <w:name w:val="Balloon Text"/>
    <w:basedOn w:val="Normal"/>
    <w:link w:val="BalloonTextChar"/>
    <w:uiPriority w:val="99"/>
    <w:semiHidden/>
    <w:unhideWhenUsed/>
    <w:rsid w:val="0033404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4040"/>
    <w:rPr>
      <w:rFonts w:ascii="Lucida Grande" w:hAnsi="Lucida Grande" w:cs="Lucida Grande"/>
      <w:sz w:val="18"/>
      <w:szCs w:val="18"/>
    </w:rPr>
  </w:style>
  <w:style w:type="table" w:styleId="TableGrid">
    <w:name w:val="Table Grid"/>
    <w:basedOn w:val="TableNormal"/>
    <w:uiPriority w:val="39"/>
    <w:rsid w:val="00E361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E3611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3611F"/>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E3611F"/>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E3611F"/>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E3611F"/>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E3611F"/>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List">
    <w:name w:val="Light List"/>
    <w:basedOn w:val="TableNormal"/>
    <w:uiPriority w:val="61"/>
    <w:rsid w:val="00E3611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E3611F"/>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Grid">
    <w:name w:val="Light Grid"/>
    <w:basedOn w:val="TableNormal"/>
    <w:uiPriority w:val="62"/>
    <w:rsid w:val="00E3611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Revision">
    <w:name w:val="Revision"/>
    <w:hidden/>
    <w:uiPriority w:val="99"/>
    <w:semiHidden/>
    <w:rsid w:val="00ED37C1"/>
    <w:pPr>
      <w:spacing w:after="0" w:line="240" w:lineRule="auto"/>
    </w:pPr>
  </w:style>
  <w:style w:type="table" w:styleId="LightGrid-Accent3">
    <w:name w:val="Light Grid Accent 3"/>
    <w:basedOn w:val="TableNormal"/>
    <w:uiPriority w:val="62"/>
    <w:rsid w:val="00357829"/>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570"/>
    <w:pPr>
      <w:ind w:left="720"/>
      <w:contextualSpacing/>
    </w:pPr>
  </w:style>
  <w:style w:type="paragraph" w:styleId="BalloonText">
    <w:name w:val="Balloon Text"/>
    <w:basedOn w:val="Normal"/>
    <w:link w:val="BalloonTextChar"/>
    <w:uiPriority w:val="99"/>
    <w:semiHidden/>
    <w:unhideWhenUsed/>
    <w:rsid w:val="0033404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4040"/>
    <w:rPr>
      <w:rFonts w:ascii="Lucida Grande" w:hAnsi="Lucida Grande" w:cs="Lucida Grande"/>
      <w:sz w:val="18"/>
      <w:szCs w:val="18"/>
    </w:rPr>
  </w:style>
  <w:style w:type="table" w:styleId="TableGrid">
    <w:name w:val="Table Grid"/>
    <w:basedOn w:val="TableNormal"/>
    <w:uiPriority w:val="39"/>
    <w:rsid w:val="00E361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E3611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3611F"/>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E3611F"/>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E3611F"/>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E3611F"/>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E3611F"/>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List">
    <w:name w:val="Light List"/>
    <w:basedOn w:val="TableNormal"/>
    <w:uiPriority w:val="61"/>
    <w:rsid w:val="00E3611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E3611F"/>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Grid">
    <w:name w:val="Light Grid"/>
    <w:basedOn w:val="TableNormal"/>
    <w:uiPriority w:val="62"/>
    <w:rsid w:val="00E3611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Revision">
    <w:name w:val="Revision"/>
    <w:hidden/>
    <w:uiPriority w:val="99"/>
    <w:semiHidden/>
    <w:rsid w:val="00ED37C1"/>
    <w:pPr>
      <w:spacing w:after="0" w:line="240" w:lineRule="auto"/>
    </w:pPr>
  </w:style>
  <w:style w:type="table" w:styleId="LightGrid-Accent3">
    <w:name w:val="Light Grid Accent 3"/>
    <w:basedOn w:val="TableNormal"/>
    <w:uiPriority w:val="62"/>
    <w:rsid w:val="00357829"/>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1629</Words>
  <Characters>9288</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Peters</dc:creator>
  <cp:keywords/>
  <dc:description/>
  <cp:lastModifiedBy>Microsoft Office User</cp:lastModifiedBy>
  <cp:revision>27</cp:revision>
  <cp:lastPrinted>2014-03-19T00:59:00Z</cp:lastPrinted>
  <dcterms:created xsi:type="dcterms:W3CDTF">2014-03-16T15:38:00Z</dcterms:created>
  <dcterms:modified xsi:type="dcterms:W3CDTF">2014-03-19T01:29:00Z</dcterms:modified>
</cp:coreProperties>
</file>