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56C" w:rsidRDefault="0072456C">
      <w:pPr>
        <w:rPr>
          <w:b/>
          <w:u w:val="single"/>
        </w:rPr>
      </w:pPr>
      <w:r>
        <w:rPr>
          <w:b/>
          <w:u w:val="single"/>
        </w:rPr>
        <w:t>Introduction</w:t>
      </w:r>
    </w:p>
    <w:p w:rsidR="00D905C9" w:rsidRDefault="00D905C9" w:rsidP="00B00F8E">
      <w:pPr>
        <w:ind w:firstLine="720"/>
      </w:pPr>
      <w:proofErr w:type="spellStart"/>
      <w:r w:rsidRPr="00D905C9">
        <w:t>Detrital</w:t>
      </w:r>
      <w:proofErr w:type="spellEnd"/>
      <w:r w:rsidRPr="00D905C9">
        <w:t xml:space="preserve"> organic matter is important for aquatic ecosystems because it </w:t>
      </w:r>
      <w:r w:rsidR="00F807D2">
        <w:t xml:space="preserve">is a primary energy source and </w:t>
      </w:r>
      <w:r w:rsidRPr="00D905C9">
        <w:t xml:space="preserve">a </w:t>
      </w:r>
      <w:r>
        <w:t xml:space="preserve">habitat for </w:t>
      </w:r>
      <w:proofErr w:type="spellStart"/>
      <w:r>
        <w:t>macroinvertebrates</w:t>
      </w:r>
      <w:proofErr w:type="spellEnd"/>
      <w:r w:rsidR="00B00F8E">
        <w:t xml:space="preserve"> (Webster &amp; Benfield, 1986)</w:t>
      </w:r>
      <w:r w:rsidRPr="00D905C9">
        <w:t>. There are three classes of organic matter: coarse particulate (CPOM, &gt; 1 mm), fine particulate (FPOM, &lt;1 mm and &gt; 0.5 mm), and</w:t>
      </w:r>
      <w:r w:rsidR="00F807D2">
        <w:t xml:space="preserve"> dissolved (DOM, &lt; 0.5 mm) (Cummins, 1974)</w:t>
      </w:r>
      <w:r w:rsidRPr="00D905C9">
        <w:t>. In many systems a large proportion of the organic matte</w:t>
      </w:r>
      <w:r>
        <w:t>r pool derives from leaf litter</w:t>
      </w:r>
      <w:r w:rsidRPr="00D905C9">
        <w:t xml:space="preserve">. The processing of OM is affected by many factors including </w:t>
      </w:r>
      <w:proofErr w:type="spellStart"/>
      <w:r w:rsidRPr="00D905C9">
        <w:t>macroinvertebrates</w:t>
      </w:r>
      <w:proofErr w:type="spellEnd"/>
      <w:r w:rsidRPr="00D905C9">
        <w:t xml:space="preserve">, thus making it important to simultaneously measure </w:t>
      </w:r>
      <w:proofErr w:type="spellStart"/>
      <w:r w:rsidRPr="00D905C9">
        <w:t>macroinvertebra</w:t>
      </w:r>
      <w:r>
        <w:t>tes</w:t>
      </w:r>
      <w:proofErr w:type="spellEnd"/>
      <w:r>
        <w:t xml:space="preserve"> and sediment organic matter</w:t>
      </w:r>
      <w:r w:rsidR="00B00F8E">
        <w:t xml:space="preserve"> (Cummins, 1974)</w:t>
      </w:r>
      <w:r w:rsidR="00B00F8E" w:rsidRPr="00D905C9">
        <w:t>.</w:t>
      </w:r>
    </w:p>
    <w:p w:rsidR="00A41207" w:rsidRDefault="00A41207" w:rsidP="00A41207">
      <w:r>
        <w:tab/>
        <w:t xml:space="preserve">The decomposition of leaf litter in aquatic systems goes through a multiphase process. Compounds that are easily dissolved are extracted from the litter within the first few days, and then the acceleration of microbial activity takes place. Bacterial degradation improves the detritus nutritional value, and is beneficial for </w:t>
      </w:r>
      <w:proofErr w:type="spellStart"/>
      <w:r>
        <w:t>zoobenthos</w:t>
      </w:r>
      <w:proofErr w:type="spellEnd"/>
      <w:r>
        <w:t xml:space="preserve"> to feed on. </w:t>
      </w:r>
    </w:p>
    <w:p w:rsidR="00A41207" w:rsidRDefault="00A41207" w:rsidP="00A41207">
      <w:r>
        <w:tab/>
        <w:t xml:space="preserve">The benthic </w:t>
      </w:r>
      <w:proofErr w:type="spellStart"/>
      <w:r>
        <w:t>macroinvertebrates</w:t>
      </w:r>
      <w:proofErr w:type="spellEnd"/>
      <w:r>
        <w:t xml:space="preserve"> include annelids, </w:t>
      </w:r>
      <w:proofErr w:type="spellStart"/>
      <w:r>
        <w:t>oligochates</w:t>
      </w:r>
      <w:proofErr w:type="spellEnd"/>
      <w:r>
        <w:t xml:space="preserve">, insect larvae, gastropods, mollusks, and crustaceans. The most abundant </w:t>
      </w:r>
      <w:proofErr w:type="spellStart"/>
      <w:r>
        <w:t>macroinvertebrate</w:t>
      </w:r>
      <w:proofErr w:type="spellEnd"/>
      <w:r>
        <w:t xml:space="preserve"> in freshwater ecosystems tends to be insect larvae. While collecting these organisms in field is needed to preserve them, due to their size. </w:t>
      </w:r>
    </w:p>
    <w:p w:rsidR="00A41207" w:rsidRDefault="00A41207" w:rsidP="00A41207">
      <w:r>
        <w:tab/>
      </w:r>
      <w:proofErr w:type="spellStart"/>
      <w:r>
        <w:t>Macroinvertebrates</w:t>
      </w:r>
      <w:proofErr w:type="spellEnd"/>
      <w:r>
        <w:t xml:space="preserve"> size ranging from 200 to 500 </w:t>
      </w:r>
      <w:proofErr w:type="spellStart"/>
      <w:r>
        <w:t>μm</w:t>
      </w:r>
      <w:proofErr w:type="spellEnd"/>
      <w:r>
        <w:t xml:space="preserve">, some may not be seen easily with the naked eye. If organisms are preserved they can be place under a microscope for further identifying and classification. </w:t>
      </w:r>
    </w:p>
    <w:p w:rsidR="00A41207" w:rsidRDefault="00A41207" w:rsidP="00A41207">
      <w:r>
        <w:tab/>
        <w:t xml:space="preserve">For most studies there has been no preservation of the samples and the bugs were picked live. These bugs tended to be larger species that were easily seen to the naked eye. Formalin has been the common preservation method, yet only a few studies have used ethanol; however, ethanol was used after initial formalin preservation.  </w:t>
      </w:r>
      <w:r w:rsidR="000646BE" w:rsidRPr="000646BE">
        <w:t xml:space="preserve">Past studies investigating </w:t>
      </w:r>
      <w:proofErr w:type="spellStart"/>
      <w:r w:rsidR="000646BE" w:rsidRPr="000646BE">
        <w:t>macroinvertebrates</w:t>
      </w:r>
      <w:proofErr w:type="spellEnd"/>
      <w:r w:rsidR="000646BE" w:rsidRPr="000646BE">
        <w:t xml:space="preserve"> and organic matter processing have used preservation inconsist</w:t>
      </w:r>
      <w:r w:rsidR="000646BE">
        <w:t>ently</w:t>
      </w:r>
      <w:r w:rsidR="000646BE" w:rsidRPr="000646BE">
        <w:t xml:space="preserve">.  Most studies used no preservation of the samples and the </w:t>
      </w:r>
      <w:proofErr w:type="spellStart"/>
      <w:r w:rsidR="000646BE" w:rsidRPr="000646BE">
        <w:t>macroinvertebrates</w:t>
      </w:r>
      <w:proofErr w:type="spellEnd"/>
      <w:r w:rsidR="000646BE" w:rsidRPr="000646BE">
        <w:t xml:space="preserve"> were picked live. These </w:t>
      </w:r>
      <w:proofErr w:type="spellStart"/>
      <w:r w:rsidR="000646BE" w:rsidRPr="000646BE">
        <w:t>macroinvertebrates</w:t>
      </w:r>
      <w:proofErr w:type="spellEnd"/>
      <w:r w:rsidR="000646BE" w:rsidRPr="000646BE">
        <w:t xml:space="preserve"> tended to be larger species that were </w:t>
      </w:r>
      <w:r w:rsidR="00B00F8E">
        <w:t>easily seen to the naked eye, h</w:t>
      </w:r>
      <w:r w:rsidR="000646BE" w:rsidRPr="000646BE">
        <w:t>owever</w:t>
      </w:r>
      <w:r w:rsidR="000646BE">
        <w:t>,</w:t>
      </w:r>
      <w:r w:rsidR="000646BE" w:rsidRPr="000646BE">
        <w:t xml:space="preserve"> this method risks underestimating the density of small or cryptic individuals.  Where preservation was used, formalin was the most common preservation method, with fewer studies using ethanol or a combination o</w:t>
      </w:r>
      <w:r w:rsidR="000646BE">
        <w:t>f formalin and ethanol</w:t>
      </w:r>
      <w:r w:rsidR="000646BE" w:rsidRPr="000646BE">
        <w:t>. To our knowledge there has been no systematic evaluation of the effect of preservation on sediment organic matter mass determination.</w:t>
      </w:r>
    </w:p>
    <w:p w:rsidR="00A41207" w:rsidRDefault="00A41207" w:rsidP="00A41207">
      <w:r>
        <w:tab/>
        <w:t xml:space="preserve">There have been three observed methods for sampling of small </w:t>
      </w:r>
      <w:proofErr w:type="spellStart"/>
      <w:r>
        <w:t>macroinvertebrates</w:t>
      </w:r>
      <w:proofErr w:type="spellEnd"/>
      <w:r>
        <w:t xml:space="preserve"> in leaf litter</w:t>
      </w:r>
      <w:r w:rsidR="00D905C9">
        <w:t>:</w:t>
      </w:r>
      <w:r w:rsidR="00566F5B">
        <w:t xml:space="preserve"> </w:t>
      </w:r>
      <w:r>
        <w:t xml:space="preserve">Litter and </w:t>
      </w:r>
      <w:proofErr w:type="spellStart"/>
      <w:r>
        <w:t>macroinvertebrate</w:t>
      </w:r>
      <w:proofErr w:type="spellEnd"/>
      <w:r>
        <w:t xml:space="preserve"> samples are taken separately, but this method fails to specifically associate community structures with the leaf litter sample.  </w:t>
      </w:r>
      <w:proofErr w:type="spellStart"/>
      <w:r>
        <w:t>Macroinvertebrates</w:t>
      </w:r>
      <w:proofErr w:type="spellEnd"/>
      <w:r>
        <w:t xml:space="preserve"> are picked live from the leaf litter and preserved separately.  This method collects the </w:t>
      </w:r>
      <w:proofErr w:type="spellStart"/>
      <w:r>
        <w:t>macroinvertebrates</w:t>
      </w:r>
      <w:proofErr w:type="spellEnd"/>
      <w:r>
        <w:t xml:space="preserve"> actually living in </w:t>
      </w:r>
      <w:proofErr w:type="gramStart"/>
      <w:r>
        <w:t>the a</w:t>
      </w:r>
      <w:proofErr w:type="gramEnd"/>
      <w:r>
        <w:t xml:space="preserve"> specific leaf litter sample but runs a risk of missing and </w:t>
      </w:r>
      <w:r w:rsidR="00566F5B">
        <w:t>under sampling</w:t>
      </w:r>
      <w:r>
        <w:t xml:space="preserve"> small or cryptic individuals.  Furthermore, this method limits the number of samples that can be collected because each sample must be processed at the time of collection.</w:t>
      </w:r>
      <w:r w:rsidR="00566F5B">
        <w:t xml:space="preserve">  Finally,</w:t>
      </w:r>
      <w:r>
        <w:t xml:space="preserve"> whole leaf litter samples can be preserved and the </w:t>
      </w:r>
      <w:proofErr w:type="spellStart"/>
      <w:r>
        <w:t>macroinvertebrates</w:t>
      </w:r>
      <w:proofErr w:type="spellEnd"/>
      <w:r>
        <w:t xml:space="preserve"> can be separated in the lab.  This method allows for the careful separation of very small individuals and does not require that samples be processed at the time of collection but adding </w:t>
      </w:r>
      <w:r>
        <w:lastRenderedPageBreak/>
        <w:t>preservative to the leaf litter could introduce preservation artifacts to the leaf litter mass assessment.  To our knowledge, preservation artifacts for leaf litter mass determination have not been assessed</w:t>
      </w:r>
    </w:p>
    <w:p w:rsidR="00A41207" w:rsidRPr="002C1BA6" w:rsidRDefault="00A41207" w:rsidP="00A41207">
      <w:r>
        <w:tab/>
        <w:t>We are investigating if preserving the samples in ethanol in field and separating the OM and bugs in lab with result in the introducing of preservation artifacts within our assessments.</w:t>
      </w:r>
    </w:p>
    <w:p w:rsidR="00EB65DA" w:rsidRDefault="00984432">
      <w:pPr>
        <w:rPr>
          <w:b/>
          <w:u w:val="single"/>
        </w:rPr>
      </w:pPr>
      <w:r>
        <w:rPr>
          <w:b/>
          <w:u w:val="single"/>
        </w:rPr>
        <w:t>Methods</w:t>
      </w:r>
    </w:p>
    <w:p w:rsidR="003870DD" w:rsidRDefault="003870DD">
      <w:pPr>
        <w:rPr>
          <w:i/>
        </w:rPr>
      </w:pPr>
      <w:r w:rsidRPr="003870DD">
        <w:rPr>
          <w:i/>
        </w:rPr>
        <w:t>Study Site</w:t>
      </w:r>
    </w:p>
    <w:p w:rsidR="00A41207" w:rsidRDefault="00A41207">
      <w:proofErr w:type="spellStart"/>
      <w:r>
        <w:t>Wilck’s</w:t>
      </w:r>
      <w:proofErr w:type="spellEnd"/>
      <w:r>
        <w:t xml:space="preserve"> Lake is a 194760 m</w:t>
      </w:r>
      <w:r>
        <w:rPr>
          <w:vertAlign w:val="superscript"/>
        </w:rPr>
        <w:t xml:space="preserve">2 </w:t>
      </w:r>
      <w:r>
        <w:t xml:space="preserve">surface area, man-made lake located in Farmville, Virginia (37⁰18’13” N, 78⁰24’51” W). </w:t>
      </w:r>
      <w:proofErr w:type="spellStart"/>
      <w:r>
        <w:t>Wilck’s</w:t>
      </w:r>
      <w:proofErr w:type="spellEnd"/>
      <w:r>
        <w:t xml:space="preserve"> Lake is used mainly for recreational fishing and boating</w:t>
      </w:r>
      <w:r w:rsidRPr="00B07D8A">
        <w:t xml:space="preserve"> </w:t>
      </w:r>
      <w:r>
        <w:t xml:space="preserve">and most of the lake is approximately 2.0 m deep.  On 14, June 2013 the lake had a </w:t>
      </w:r>
      <w:proofErr w:type="spellStart"/>
      <w:r>
        <w:t>secchi</w:t>
      </w:r>
      <w:proofErr w:type="spellEnd"/>
      <w:r>
        <w:t xml:space="preserve"> depth of 0.6 m, was not stratified with an average water temperature of 26.3</w:t>
      </w:r>
      <w:r>
        <w:rPr>
          <w:vertAlign w:val="superscript"/>
        </w:rPr>
        <w:t>o</w:t>
      </w:r>
      <w:r>
        <w:t xml:space="preserve"> C, and an average dissolved oxygen concentration 6.04 mg L</w:t>
      </w:r>
      <w:r>
        <w:rPr>
          <w:vertAlign w:val="superscript"/>
        </w:rPr>
        <w:t>-1</w:t>
      </w:r>
      <w:r>
        <w:t>.</w:t>
      </w:r>
    </w:p>
    <w:p w:rsidR="00984432" w:rsidRDefault="00A71DC4">
      <w:pPr>
        <w:rPr>
          <w:i/>
        </w:rPr>
      </w:pPr>
      <w:r>
        <w:rPr>
          <w:i/>
        </w:rPr>
        <w:t xml:space="preserve">Sample </w:t>
      </w:r>
      <w:r w:rsidR="003870DD">
        <w:rPr>
          <w:i/>
        </w:rPr>
        <w:t>Collection and Processing</w:t>
      </w:r>
      <w:r>
        <w:rPr>
          <w:i/>
        </w:rPr>
        <w:t xml:space="preserve"> </w:t>
      </w:r>
    </w:p>
    <w:p w:rsidR="00A41207" w:rsidRPr="009C21B3" w:rsidRDefault="00A41207" w:rsidP="00A41207">
      <w:pPr>
        <w:rPr>
          <w:i/>
        </w:rPr>
      </w:pPr>
      <w:r>
        <w:t xml:space="preserve">Two replicate </w:t>
      </w:r>
      <w:proofErr w:type="spellStart"/>
      <w:r>
        <w:t>Ekman</w:t>
      </w:r>
      <w:proofErr w:type="spellEnd"/>
      <w:r>
        <w:t xml:space="preserve"> samples were collected at 9 approximately equidistant locations along a transect line beginning approximately 10 m from the North shore  of the lake and ending approximately 10 m from the South shore of the lake.   Once collected, each sample was washed through a 250 </w:t>
      </w:r>
      <w:proofErr w:type="spellStart"/>
      <w:r>
        <w:t>μm</w:t>
      </w:r>
      <w:proofErr w:type="spellEnd"/>
      <w:r>
        <w:t xml:space="preserve"> mesh.  For each location, one of the replicate samples was used as a control and stored in water and the other was preserved with 70% ethanol in the field. </w:t>
      </w:r>
    </w:p>
    <w:p w:rsidR="00A41207" w:rsidRDefault="00A41207" w:rsidP="00A41207">
      <w:r>
        <w:tab/>
        <w:t xml:space="preserve">The control samples, that were stored in water, were washed with tap water through a 1 mm sieve the same day of the sampling.  The material retained by the sieve (hereafter coarse particulate organic matter; CPOM) was placed in a pre-weighed plastic </w:t>
      </w:r>
      <w:proofErr w:type="spellStart"/>
      <w:r>
        <w:t>petri</w:t>
      </w:r>
      <w:proofErr w:type="spellEnd"/>
      <w:r>
        <w:t xml:space="preserve"> dish and dried at 50⁰ C for approximately 24 hours. After drying the CPOM was massed and then ground in a mortar and pestle. A subsample of the ground CPOM was placed into pre-weighed crucibles and </w:t>
      </w:r>
      <w:proofErr w:type="spellStart"/>
      <w:r>
        <w:t>ashed</w:t>
      </w:r>
      <w:proofErr w:type="spellEnd"/>
      <w:r>
        <w:t xml:space="preserve"> in a muffle furnace at 550⁰ C for approximately 5 hours.  The ash free dry mass of the samples was determined as the proportional change in mass of the </w:t>
      </w:r>
      <w:proofErr w:type="spellStart"/>
      <w:r>
        <w:t>ashed</w:t>
      </w:r>
      <w:proofErr w:type="spellEnd"/>
      <w:r>
        <w:t xml:space="preserve"> sample multiplied by the dry mass of the CPOM (Benfield 2006). The treatment </w:t>
      </w:r>
      <w:r w:rsidR="00586D87">
        <w:t>samples, which were preserved in ethanol,</w:t>
      </w:r>
      <w:r>
        <w:t xml:space="preserve"> were processed in exactly the same manner as the control samples 7 days later. </w:t>
      </w:r>
    </w:p>
    <w:p w:rsidR="003870DD" w:rsidRDefault="003870DD" w:rsidP="007C575B">
      <w:pPr>
        <w:rPr>
          <w:i/>
        </w:rPr>
      </w:pPr>
      <w:r>
        <w:rPr>
          <w:i/>
        </w:rPr>
        <w:t>Data Analysis</w:t>
      </w:r>
    </w:p>
    <w:p w:rsidR="00A41207" w:rsidRDefault="00A41207" w:rsidP="00A41207">
      <w:r>
        <w:t>ANOVA</w:t>
      </w:r>
    </w:p>
    <w:p w:rsidR="003870DD" w:rsidRPr="003870DD" w:rsidRDefault="00A41207" w:rsidP="007C575B">
      <w:r>
        <w:t>R (</w:t>
      </w:r>
      <w:r>
        <w:rPr>
          <w:rFonts w:eastAsia="Times New Roman" w:cs="Times New Roman"/>
        </w:rPr>
        <w:t xml:space="preserve">Citation strings (or </w:t>
      </w:r>
      <w:proofErr w:type="spellStart"/>
      <w:r>
        <w:rPr>
          <w:rFonts w:eastAsia="Times New Roman" w:cs="Times New Roman"/>
        </w:rPr>
        <w:t>BibTeX</w:t>
      </w:r>
      <w:proofErr w:type="spellEnd"/>
      <w:r>
        <w:rPr>
          <w:rFonts w:eastAsia="Times New Roman" w:cs="Times New Roman"/>
        </w:rPr>
        <w:t xml:space="preserve"> entries) for R and R packages can also be obtained by </w:t>
      </w:r>
      <w:proofErr w:type="gramStart"/>
      <w:r>
        <w:rPr>
          <w:rStyle w:val="HTMLCode"/>
        </w:rPr>
        <w:t>citation(</w:t>
      </w:r>
      <w:proofErr w:type="gramEnd"/>
      <w:r>
        <w:rPr>
          <w:rStyle w:val="HTMLCode"/>
        </w:rPr>
        <w:t>)</w:t>
      </w:r>
      <w:r>
        <w:rPr>
          <w:rFonts w:eastAsia="Times New Roman" w:cs="Times New Roman"/>
        </w:rPr>
        <w:t>.)</w:t>
      </w:r>
    </w:p>
    <w:p w:rsidR="009C21B3" w:rsidRDefault="009C21B3" w:rsidP="007C575B">
      <w:pPr>
        <w:rPr>
          <w:b/>
          <w:u w:val="single"/>
        </w:rPr>
      </w:pPr>
      <w:r>
        <w:rPr>
          <w:b/>
          <w:u w:val="single"/>
        </w:rPr>
        <w:t>Results</w:t>
      </w:r>
    </w:p>
    <w:p w:rsidR="009C21B3" w:rsidRDefault="00666BB3" w:rsidP="007C575B">
      <w:r>
        <w:t>In comparison of the control and treatment samples, both were significantly similar</w:t>
      </w:r>
      <w:r w:rsidR="00586D87">
        <w:t>; this</w:t>
      </w:r>
      <w:r>
        <w:t xml:space="preserve"> is shown by the mean and standard </w:t>
      </w:r>
      <w:r w:rsidR="00586D87">
        <w:t>deviation</w:t>
      </w:r>
      <w:r>
        <w:t xml:space="preserve"> the sample’s CPOM density. The </w:t>
      </w:r>
      <w:r w:rsidR="00586D87">
        <w:t>control CPOM had</w:t>
      </w:r>
      <w:r>
        <w:t xml:space="preserve"> mean of</w:t>
      </w:r>
      <w:r w:rsidR="00586D87">
        <w:t xml:space="preserve"> 228.4237 g with a standard deviation of 410.7339 g, and the treatment sample had a mean of 258.8367 g and standard deviation of 423.7274 g. The un-preserved sample AFDM standard deviation is 165.961, and </w:t>
      </w:r>
      <w:r w:rsidR="00586D87">
        <w:lastRenderedPageBreak/>
        <w:t>the treated AFDM is 149.8506. These to samples types having a closely similar mean and standard deviations shows there was no significant difference between AFDM of coarse particulate organic matter in the ethanol preserved and un-preserved samples.</w:t>
      </w:r>
      <w:r>
        <w:t xml:space="preserve"> </w:t>
      </w:r>
      <w:r w:rsidR="009C21B3">
        <w:t>There was no negative relationship between the AFDM and the type of sample</w:t>
      </w:r>
      <w:r w:rsidR="003870DD">
        <w:t xml:space="preserve"> (F</w:t>
      </w:r>
      <w:r w:rsidR="003870DD">
        <w:rPr>
          <w:vertAlign w:val="subscript"/>
        </w:rPr>
        <w:t>1, 16</w:t>
      </w:r>
      <w:r w:rsidR="003870DD">
        <w:t xml:space="preserve"> = 0.0004, p = 0.99; Fig. 1)</w:t>
      </w:r>
      <w:r w:rsidR="009C21B3">
        <w:t xml:space="preserve">. </w:t>
      </w:r>
    </w:p>
    <w:p w:rsidR="008B6441" w:rsidRDefault="008B6441" w:rsidP="007C575B">
      <w:r>
        <w:tab/>
        <w:t xml:space="preserve">Samples that were taken near shore have significantly greater coarse particulate organic matter density than those taken near the middle of the transect (Fig. 2). The near shore samples also had a greater inorganic fraction of coarse </w:t>
      </w:r>
      <w:r w:rsidR="001F0021">
        <w:t>sediment;</w:t>
      </w:r>
      <w:r>
        <w:t xml:space="preserve"> however one sample from the open portion of the lake had the highest inorganic fraction</w:t>
      </w:r>
      <w:r w:rsidR="001F0021">
        <w:t xml:space="preserve"> (Fig. 3)</w:t>
      </w:r>
      <w:r>
        <w:t xml:space="preserve">. </w:t>
      </w:r>
    </w:p>
    <w:p w:rsidR="002105D5" w:rsidRDefault="002105D5" w:rsidP="007C575B">
      <w:pPr>
        <w:rPr>
          <w:b/>
          <w:u w:val="single"/>
        </w:rPr>
      </w:pPr>
      <w:r>
        <w:rPr>
          <w:b/>
          <w:u w:val="single"/>
        </w:rPr>
        <w:t>Discussion</w:t>
      </w:r>
    </w:p>
    <w:p w:rsidR="00B00F8E" w:rsidRDefault="00B00F8E" w:rsidP="007C575B">
      <w:r>
        <w:t>Significantly no difference being shown in the AFDM or the inorganic fraction between the unpreserved and preserved samples leads to the conclusion that there is no effect of ethanol. The samples were taken in mid-June which results in older leaf litter being s</w:t>
      </w:r>
      <w:r w:rsidR="00220AC7">
        <w:t>ampled;</w:t>
      </w:r>
      <w:r>
        <w:t xml:space="preserve"> </w:t>
      </w:r>
      <w:r w:rsidR="00220AC7">
        <w:t>it is planned to sample freshly fallen litter at the end fall.</w:t>
      </w:r>
    </w:p>
    <w:p w:rsidR="00220AC7" w:rsidRDefault="00220AC7" w:rsidP="007C575B">
      <w:r>
        <w:tab/>
        <w:t xml:space="preserve">Sampling new leaf litter will demonstrate the effect of preservation on detritus that has not been drastically affected by natural breakdown within the water; doing such sampling, will allow a representation of </w:t>
      </w:r>
      <w:proofErr w:type="spellStart"/>
      <w:r>
        <w:t>EtOH</w:t>
      </w:r>
      <w:proofErr w:type="spellEnd"/>
      <w:r>
        <w:t xml:space="preserve"> preservation effect on two different periods within the detritus cycle. </w:t>
      </w:r>
    </w:p>
    <w:p w:rsidR="002105D5" w:rsidRPr="002105D5" w:rsidRDefault="006D3733" w:rsidP="007C575B">
      <w:r>
        <w:tab/>
        <w:t>Location within lake was shown to affect the AFDM and inorganic fraction, and this is due to where leaves travel in the lake (Fig. 2). In the open water, CPOM was not as abundant as near shore locations. This difference resulted in a higher inorganic fraction among the near shore locations than the open locations (Fig. 3).</w:t>
      </w:r>
    </w:p>
    <w:p w:rsidR="00573261" w:rsidRDefault="00573261" w:rsidP="007C575B">
      <w:pPr>
        <w:rPr>
          <w:b/>
          <w:u w:val="single"/>
        </w:rPr>
      </w:pPr>
      <w:r>
        <w:rPr>
          <w:b/>
          <w:u w:val="single"/>
        </w:rPr>
        <w:t>Literature Cited</w:t>
      </w:r>
    </w:p>
    <w:p w:rsidR="00573261" w:rsidRPr="00573261" w:rsidRDefault="00573261" w:rsidP="002105D5">
      <w:proofErr w:type="spellStart"/>
      <w:proofErr w:type="gramStart"/>
      <w:r w:rsidRPr="00573261">
        <w:t>Batzer</w:t>
      </w:r>
      <w:proofErr w:type="spellEnd"/>
      <w:r w:rsidRPr="00573261">
        <w:t xml:space="preserve">, D., &amp; </w:t>
      </w:r>
      <w:proofErr w:type="spellStart"/>
      <w:r w:rsidRPr="00573261">
        <w:t>Palik</w:t>
      </w:r>
      <w:proofErr w:type="spellEnd"/>
      <w:r w:rsidRPr="00573261">
        <w:t>, B. (2007).</w:t>
      </w:r>
      <w:proofErr w:type="gramEnd"/>
      <w:r w:rsidRPr="00573261">
        <w:t xml:space="preserve"> Running head: Influence of litter on pond invertebrates. </w:t>
      </w:r>
      <w:r w:rsidRPr="00573261">
        <w:rPr>
          <w:i/>
          <w:iCs/>
        </w:rPr>
        <w:t>Fundamental and Applied Limnology</w:t>
      </w:r>
      <w:r w:rsidRPr="00573261">
        <w:t xml:space="preserve">, </w:t>
      </w:r>
      <w:r w:rsidRPr="00573261">
        <w:rPr>
          <w:i/>
          <w:iCs/>
        </w:rPr>
        <w:t>168</w:t>
      </w:r>
      <w:r w:rsidRPr="00573261">
        <w:t xml:space="preserve">, 155-162. </w:t>
      </w:r>
    </w:p>
    <w:p w:rsidR="00573261" w:rsidRPr="00573261" w:rsidRDefault="00573261" w:rsidP="00573261">
      <w:proofErr w:type="spellStart"/>
      <w:proofErr w:type="gramStart"/>
      <w:r w:rsidRPr="00573261">
        <w:t>Bohman</w:t>
      </w:r>
      <w:proofErr w:type="spellEnd"/>
      <w:r w:rsidRPr="00573261">
        <w:t>, I., &amp; Herrmann, J. (2006).</w:t>
      </w:r>
      <w:proofErr w:type="gramEnd"/>
      <w:r w:rsidRPr="00573261">
        <w:t xml:space="preserve"> The timing of winter-growing shredder species and leaf litter turnover rate in an</w:t>
      </w:r>
      <w:r>
        <w:t xml:space="preserve"> </w:t>
      </w:r>
      <w:proofErr w:type="spellStart"/>
      <w:r>
        <w:t>oligotrophic</w:t>
      </w:r>
      <w:proofErr w:type="spellEnd"/>
      <w:r>
        <w:t xml:space="preserve"> lake, SE Sweden. </w:t>
      </w:r>
      <w:proofErr w:type="spellStart"/>
      <w:r w:rsidRPr="00573261">
        <w:rPr>
          <w:i/>
          <w:iCs/>
        </w:rPr>
        <w:t>Hydrobiologia</w:t>
      </w:r>
      <w:proofErr w:type="spellEnd"/>
      <w:r w:rsidRPr="00573261">
        <w:rPr>
          <w:i/>
          <w:iCs/>
        </w:rPr>
        <w:t>, 556</w:t>
      </w:r>
      <w:r w:rsidRPr="00573261">
        <w:t>(1), 99-108.</w:t>
      </w:r>
    </w:p>
    <w:p w:rsidR="00573261" w:rsidRPr="00573261" w:rsidRDefault="00573261" w:rsidP="00573261">
      <w:proofErr w:type="spellStart"/>
      <w:proofErr w:type="gramStart"/>
      <w:r w:rsidRPr="00573261">
        <w:t>Bottollier</w:t>
      </w:r>
      <w:proofErr w:type="spellEnd"/>
      <w:r w:rsidRPr="00573261">
        <w:t xml:space="preserve">-Curter, M., </w:t>
      </w:r>
      <w:proofErr w:type="spellStart"/>
      <w:r w:rsidRPr="00573261">
        <w:t>Charcosset</w:t>
      </w:r>
      <w:proofErr w:type="spellEnd"/>
      <w:r w:rsidRPr="00573261">
        <w:t>, J., &amp; Poly, F. (2012).</w:t>
      </w:r>
      <w:proofErr w:type="gramEnd"/>
      <w:r w:rsidRPr="00573261">
        <w:t xml:space="preserve"> Light interception principally drives the </w:t>
      </w:r>
      <w:proofErr w:type="spellStart"/>
      <w:r w:rsidRPr="00573261">
        <w:t>understry</w:t>
      </w:r>
      <w:proofErr w:type="spellEnd"/>
      <w:r w:rsidRPr="00573261">
        <w:t xml:space="preserve"> response to </w:t>
      </w:r>
      <w:proofErr w:type="spellStart"/>
      <w:r w:rsidRPr="00573261">
        <w:t>boxelder</w:t>
      </w:r>
      <w:proofErr w:type="spellEnd"/>
      <w:r w:rsidRPr="00573261">
        <w:t xml:space="preserve"> invasion in the riparian </w:t>
      </w:r>
      <w:r w:rsidRPr="00573261">
        <w:tab/>
        <w:t xml:space="preserve">forests. </w:t>
      </w:r>
      <w:r w:rsidRPr="00573261">
        <w:rPr>
          <w:i/>
          <w:iCs/>
        </w:rPr>
        <w:t>Biological Invasions, 14</w:t>
      </w:r>
      <w:r w:rsidRPr="00573261">
        <w:t>(7), 1445-1458.</w:t>
      </w:r>
    </w:p>
    <w:p w:rsidR="00573261" w:rsidRDefault="00573261" w:rsidP="00573261">
      <w:proofErr w:type="spellStart"/>
      <w:proofErr w:type="gramStart"/>
      <w:r w:rsidRPr="00573261">
        <w:t>Brainard</w:t>
      </w:r>
      <w:proofErr w:type="spellEnd"/>
      <w:r w:rsidRPr="00573261">
        <w:t>, A., &amp; Fairchild, G. (2012).</w:t>
      </w:r>
      <w:proofErr w:type="gramEnd"/>
      <w:r w:rsidRPr="00573261">
        <w:t xml:space="preserve"> Sediment characteristics and accumulation rates in constructed ponds. </w:t>
      </w:r>
      <w:r w:rsidRPr="00573261">
        <w:rPr>
          <w:i/>
          <w:iCs/>
        </w:rPr>
        <w:t>Journal of Soil and Water Conservation, 67</w:t>
      </w:r>
      <w:r w:rsidR="00F807D2">
        <w:t xml:space="preserve">(5), </w:t>
      </w:r>
      <w:r w:rsidRPr="00573261">
        <w:t>425-432.</w:t>
      </w:r>
    </w:p>
    <w:p w:rsidR="00F807D2" w:rsidRPr="00573261" w:rsidRDefault="00F807D2" w:rsidP="00573261">
      <w:r w:rsidRPr="00F807D2">
        <w:t xml:space="preserve">Cummins, K. W. (1974). </w:t>
      </w:r>
      <w:proofErr w:type="gramStart"/>
      <w:r w:rsidRPr="00F807D2">
        <w:t>Structure and function of stream ecosystems.</w:t>
      </w:r>
      <w:proofErr w:type="gramEnd"/>
      <w:r w:rsidRPr="00F807D2">
        <w:t xml:space="preserve"> </w:t>
      </w:r>
      <w:proofErr w:type="spellStart"/>
      <w:r w:rsidRPr="00F807D2">
        <w:rPr>
          <w:i/>
          <w:iCs/>
        </w:rPr>
        <w:t>BioScience</w:t>
      </w:r>
      <w:proofErr w:type="spellEnd"/>
      <w:r w:rsidRPr="00F807D2">
        <w:t xml:space="preserve">, </w:t>
      </w:r>
      <w:r w:rsidRPr="00F807D2">
        <w:rPr>
          <w:i/>
          <w:iCs/>
        </w:rPr>
        <w:t>24</w:t>
      </w:r>
      <w:r w:rsidRPr="00F807D2">
        <w:t>(11), 631-641</w:t>
      </w:r>
    </w:p>
    <w:p w:rsidR="00573261" w:rsidRPr="00573261" w:rsidRDefault="00573261" w:rsidP="00573261">
      <w:proofErr w:type="gramStart"/>
      <w:r w:rsidRPr="00573261">
        <w:t>Francis, T. (2007).</w:t>
      </w:r>
      <w:proofErr w:type="gramEnd"/>
      <w:r w:rsidRPr="00573261">
        <w:t xml:space="preserve"> </w:t>
      </w:r>
      <w:proofErr w:type="gramStart"/>
      <w:r w:rsidRPr="00573261">
        <w:t xml:space="preserve">Effects of urbanization on the dynamics of organic sediments in </w:t>
      </w:r>
      <w:proofErr w:type="spellStart"/>
      <w:r w:rsidRPr="00573261">
        <w:t>temprate</w:t>
      </w:r>
      <w:proofErr w:type="spellEnd"/>
      <w:r w:rsidRPr="00573261">
        <w:t xml:space="preserve"> lakes.</w:t>
      </w:r>
      <w:proofErr w:type="gramEnd"/>
      <w:r w:rsidRPr="00573261">
        <w:t xml:space="preserve"> </w:t>
      </w:r>
      <w:r w:rsidRPr="00573261">
        <w:rPr>
          <w:i/>
          <w:iCs/>
        </w:rPr>
        <w:t>Ecosystems, 10</w:t>
      </w:r>
      <w:r w:rsidRPr="00573261">
        <w:t>(7), 1057-1068.</w:t>
      </w:r>
    </w:p>
    <w:p w:rsidR="00573261" w:rsidRPr="00573261" w:rsidRDefault="00573261" w:rsidP="00573261">
      <w:proofErr w:type="spellStart"/>
      <w:r w:rsidRPr="00573261">
        <w:lastRenderedPageBreak/>
        <w:t>Freschet</w:t>
      </w:r>
      <w:proofErr w:type="spellEnd"/>
      <w:r w:rsidRPr="00573261">
        <w:t xml:space="preserve">, G. (2012). Multiple mechanisms for trait effect on litter decomposition: moving beyond home-field advantage with a new hypothesis. </w:t>
      </w:r>
      <w:r w:rsidR="002105D5">
        <w:rPr>
          <w:i/>
          <w:iCs/>
        </w:rPr>
        <w:t xml:space="preserve">Journal of </w:t>
      </w:r>
      <w:r w:rsidRPr="00573261">
        <w:rPr>
          <w:i/>
          <w:iCs/>
        </w:rPr>
        <w:t>Ecology, 100</w:t>
      </w:r>
      <w:r w:rsidRPr="00573261">
        <w:t>, 619-630.</w:t>
      </w:r>
    </w:p>
    <w:p w:rsidR="00573261" w:rsidRPr="00573261" w:rsidRDefault="00573261" w:rsidP="00573261">
      <w:r w:rsidRPr="00573261">
        <w:t xml:space="preserve">Hansen, K. (1998). The impact of </w:t>
      </w:r>
      <w:proofErr w:type="spellStart"/>
      <w:r w:rsidRPr="00573261">
        <w:rPr>
          <w:i/>
          <w:iCs/>
        </w:rPr>
        <w:t>Chironomus</w:t>
      </w:r>
      <w:proofErr w:type="spellEnd"/>
      <w:r w:rsidRPr="00573261">
        <w:rPr>
          <w:i/>
          <w:iCs/>
        </w:rPr>
        <w:t xml:space="preserve"> </w:t>
      </w:r>
      <w:proofErr w:type="spellStart"/>
      <w:r w:rsidRPr="00573261">
        <w:rPr>
          <w:i/>
          <w:iCs/>
        </w:rPr>
        <w:t>plumosus</w:t>
      </w:r>
      <w:proofErr w:type="spellEnd"/>
      <w:r w:rsidRPr="00573261">
        <w:rPr>
          <w:i/>
          <w:iCs/>
        </w:rPr>
        <w:t xml:space="preserve"> </w:t>
      </w:r>
      <w:r w:rsidRPr="00573261">
        <w:t>larvae on organic matter decay and</w:t>
      </w:r>
      <w:r w:rsidRPr="00573261">
        <w:rPr>
          <w:i/>
          <w:iCs/>
        </w:rPr>
        <w:t xml:space="preserve"> </w:t>
      </w:r>
      <w:r w:rsidRPr="00573261">
        <w:t>nutrient (N, P) exchange in a s</w:t>
      </w:r>
      <w:r w:rsidR="002105D5">
        <w:t xml:space="preserve">hallow </w:t>
      </w:r>
      <w:proofErr w:type="spellStart"/>
      <w:r w:rsidR="002105D5">
        <w:t>eutrophic</w:t>
      </w:r>
      <w:proofErr w:type="spellEnd"/>
      <w:r w:rsidR="002105D5">
        <w:t xml:space="preserve"> lake sediment </w:t>
      </w:r>
      <w:r w:rsidRPr="00573261">
        <w:t xml:space="preserve">following </w:t>
      </w:r>
      <w:proofErr w:type="gramStart"/>
      <w:r w:rsidRPr="00573261">
        <w:t>a phytoplankton</w:t>
      </w:r>
      <w:proofErr w:type="gramEnd"/>
      <w:r w:rsidRPr="00573261">
        <w:t xml:space="preserve"> sedimentation. </w:t>
      </w:r>
      <w:proofErr w:type="spellStart"/>
      <w:r w:rsidRPr="00573261">
        <w:rPr>
          <w:i/>
          <w:iCs/>
        </w:rPr>
        <w:t>Hydrobiologia</w:t>
      </w:r>
      <w:proofErr w:type="spellEnd"/>
      <w:r w:rsidRPr="00573261">
        <w:rPr>
          <w:i/>
          <w:iCs/>
        </w:rPr>
        <w:t>, 364</w:t>
      </w:r>
      <w:r w:rsidRPr="00573261">
        <w:t>, 65-74.</w:t>
      </w:r>
    </w:p>
    <w:p w:rsidR="00573261" w:rsidRPr="00573261" w:rsidRDefault="00573261" w:rsidP="00573261">
      <w:proofErr w:type="gramStart"/>
      <w:r w:rsidRPr="00573261">
        <w:t>Li, A., &amp; Dudgeon, D. (2008).</w:t>
      </w:r>
      <w:proofErr w:type="gramEnd"/>
      <w:r w:rsidRPr="00573261">
        <w:t xml:space="preserve"> </w:t>
      </w:r>
      <w:proofErr w:type="gramStart"/>
      <w:r w:rsidRPr="00573261">
        <w:t xml:space="preserve">Food resources of shredders and other benthic </w:t>
      </w:r>
      <w:proofErr w:type="spellStart"/>
      <w:r w:rsidRPr="00573261">
        <w:t>macroinvertebrates</w:t>
      </w:r>
      <w:proofErr w:type="spellEnd"/>
      <w:r w:rsidRPr="00573261">
        <w:t xml:space="preserve"> in relation to shading co</w:t>
      </w:r>
      <w:r w:rsidR="002105D5">
        <w:t xml:space="preserve">nditions in tropical Hong Kong </w:t>
      </w:r>
      <w:r w:rsidRPr="00573261">
        <w:t>streams.</w:t>
      </w:r>
      <w:proofErr w:type="gramEnd"/>
      <w:r w:rsidRPr="00573261">
        <w:t xml:space="preserve"> </w:t>
      </w:r>
      <w:r w:rsidRPr="00573261">
        <w:rPr>
          <w:i/>
          <w:iCs/>
        </w:rPr>
        <w:t>Freshwater Biology, 53</w:t>
      </w:r>
      <w:r w:rsidRPr="00573261">
        <w:t>(10), 2011-2025.</w:t>
      </w:r>
    </w:p>
    <w:p w:rsidR="00573261" w:rsidRPr="00573261" w:rsidRDefault="00573261" w:rsidP="00573261">
      <w:proofErr w:type="spellStart"/>
      <w:proofErr w:type="gramStart"/>
      <w:r w:rsidRPr="00573261">
        <w:t>Mancinelli</w:t>
      </w:r>
      <w:proofErr w:type="spellEnd"/>
      <w:r w:rsidRPr="00573261">
        <w:t xml:space="preserve">, G., &amp; </w:t>
      </w:r>
      <w:proofErr w:type="spellStart"/>
      <w:r w:rsidRPr="00573261">
        <w:t>Costantini</w:t>
      </w:r>
      <w:proofErr w:type="spellEnd"/>
      <w:r w:rsidRPr="00573261">
        <w:t>, M. (2002).</w:t>
      </w:r>
      <w:proofErr w:type="gramEnd"/>
      <w:r w:rsidRPr="00573261">
        <w:t xml:space="preserve"> </w:t>
      </w:r>
      <w:proofErr w:type="gramStart"/>
      <w:r w:rsidRPr="00573261">
        <w:t xml:space="preserve">Cascading effects of predatory fish exclusion on the detritus-based food web of a lake </w:t>
      </w:r>
      <w:proofErr w:type="spellStart"/>
      <w:r w:rsidRPr="00573261">
        <w:t>litoral</w:t>
      </w:r>
      <w:proofErr w:type="spellEnd"/>
      <w:r w:rsidRPr="00573261">
        <w:t xml:space="preserve"> zone.</w:t>
      </w:r>
      <w:proofErr w:type="gramEnd"/>
      <w:r w:rsidRPr="00573261">
        <w:t xml:space="preserve"> </w:t>
      </w:r>
      <w:proofErr w:type="spellStart"/>
      <w:r w:rsidRPr="00573261">
        <w:rPr>
          <w:i/>
          <w:iCs/>
        </w:rPr>
        <w:t>Oecologia</w:t>
      </w:r>
      <w:proofErr w:type="spellEnd"/>
      <w:r w:rsidRPr="00573261">
        <w:rPr>
          <w:i/>
          <w:iCs/>
        </w:rPr>
        <w:t xml:space="preserve">, </w:t>
      </w:r>
      <w:r w:rsidRPr="00573261">
        <w:rPr>
          <w:i/>
          <w:iCs/>
        </w:rPr>
        <w:tab/>
        <w:t>133</w:t>
      </w:r>
      <w:r w:rsidRPr="00573261">
        <w:t>(3), 402-411.</w:t>
      </w:r>
    </w:p>
    <w:p w:rsidR="00573261" w:rsidRPr="00573261" w:rsidRDefault="00573261" w:rsidP="00573261">
      <w:proofErr w:type="gramStart"/>
      <w:r w:rsidRPr="00573261">
        <w:t>Martins, R. T. (2011).</w:t>
      </w:r>
      <w:proofErr w:type="gramEnd"/>
      <w:r w:rsidRPr="00573261">
        <w:t xml:space="preserve"> Colonization by </w:t>
      </w:r>
      <w:proofErr w:type="spellStart"/>
      <w:r w:rsidRPr="00573261">
        <w:t>oligocaetes</w:t>
      </w:r>
      <w:proofErr w:type="spellEnd"/>
      <w:r w:rsidRPr="00573261">
        <w:t xml:space="preserve"> in decomposing leaves of </w:t>
      </w:r>
      <w:proofErr w:type="spellStart"/>
      <w:r w:rsidRPr="00573261">
        <w:rPr>
          <w:i/>
          <w:iCs/>
        </w:rPr>
        <w:t>Eichhornia</w:t>
      </w:r>
      <w:proofErr w:type="spellEnd"/>
      <w:r w:rsidRPr="00573261">
        <w:rPr>
          <w:i/>
          <w:iCs/>
        </w:rPr>
        <w:t xml:space="preserve"> </w:t>
      </w:r>
      <w:proofErr w:type="spellStart"/>
      <w:r w:rsidRPr="00573261">
        <w:rPr>
          <w:i/>
          <w:iCs/>
        </w:rPr>
        <w:t>azurea</w:t>
      </w:r>
      <w:proofErr w:type="spellEnd"/>
      <w:r w:rsidRPr="00573261">
        <w:rPr>
          <w:i/>
          <w:iCs/>
        </w:rPr>
        <w:t xml:space="preserve"> </w:t>
      </w:r>
      <w:proofErr w:type="spellStart"/>
      <w:r w:rsidRPr="00573261">
        <w:rPr>
          <w:i/>
          <w:iCs/>
        </w:rPr>
        <w:t>kunth</w:t>
      </w:r>
      <w:proofErr w:type="spellEnd"/>
      <w:r w:rsidRPr="00573261">
        <w:rPr>
          <w:i/>
          <w:iCs/>
        </w:rPr>
        <w:t xml:space="preserve"> </w:t>
      </w:r>
      <w:r w:rsidRPr="00573261">
        <w:t xml:space="preserve">in a </w:t>
      </w:r>
      <w:proofErr w:type="spellStart"/>
      <w:proofErr w:type="gramStart"/>
      <w:r w:rsidRPr="00573261">
        <w:t>neotropical</w:t>
      </w:r>
      <w:proofErr w:type="spellEnd"/>
      <w:r w:rsidRPr="00573261">
        <w:t xml:space="preserve">  system</w:t>
      </w:r>
      <w:proofErr w:type="gramEnd"/>
      <w:r w:rsidRPr="00573261">
        <w:t xml:space="preserve">. </w:t>
      </w:r>
      <w:proofErr w:type="gramStart"/>
      <w:r w:rsidRPr="00573261">
        <w:rPr>
          <w:i/>
          <w:iCs/>
        </w:rPr>
        <w:t>Annual Limnology</w:t>
      </w:r>
      <w:r w:rsidRPr="00573261">
        <w:t xml:space="preserve">, </w:t>
      </w:r>
      <w:r w:rsidRPr="00573261">
        <w:rPr>
          <w:i/>
          <w:iCs/>
        </w:rPr>
        <w:t>47</w:t>
      </w:r>
      <w:r w:rsidRPr="00573261">
        <w:t>, 339-</w:t>
      </w:r>
      <w:r w:rsidRPr="00573261">
        <w:tab/>
        <w:t>346.</w:t>
      </w:r>
      <w:proofErr w:type="gramEnd"/>
      <w:r w:rsidRPr="00573261">
        <w:t xml:space="preserve"> </w:t>
      </w:r>
    </w:p>
    <w:p w:rsidR="00573261" w:rsidRPr="00573261" w:rsidRDefault="00573261" w:rsidP="00573261">
      <w:r w:rsidRPr="00573261">
        <w:t xml:space="preserve">Moore, J. (2004). </w:t>
      </w:r>
      <w:proofErr w:type="gramStart"/>
      <w:r w:rsidRPr="00573261">
        <w:t xml:space="preserve">Detritus, </w:t>
      </w:r>
      <w:proofErr w:type="spellStart"/>
      <w:r w:rsidRPr="00573261">
        <w:t>trophic</w:t>
      </w:r>
      <w:proofErr w:type="spellEnd"/>
      <w:r w:rsidRPr="00573261">
        <w:t xml:space="preserve"> dynamics and biodiversity.</w:t>
      </w:r>
      <w:proofErr w:type="gramEnd"/>
      <w:r w:rsidRPr="00573261">
        <w:t xml:space="preserve"> </w:t>
      </w:r>
      <w:r w:rsidRPr="00573261">
        <w:rPr>
          <w:i/>
          <w:iCs/>
        </w:rPr>
        <w:t>Ecology Letters</w:t>
      </w:r>
      <w:r w:rsidRPr="00573261">
        <w:t xml:space="preserve">, </w:t>
      </w:r>
      <w:r w:rsidRPr="00573261">
        <w:rPr>
          <w:i/>
          <w:iCs/>
        </w:rPr>
        <w:t>7</w:t>
      </w:r>
      <w:r w:rsidRPr="00573261">
        <w:t xml:space="preserve">, 584-600. </w:t>
      </w:r>
      <w:r w:rsidRPr="00573261">
        <w:tab/>
      </w:r>
    </w:p>
    <w:p w:rsidR="00573261" w:rsidRPr="00573261" w:rsidRDefault="00573261" w:rsidP="00573261">
      <w:proofErr w:type="spellStart"/>
      <w:r w:rsidRPr="00573261">
        <w:t>Oertli</w:t>
      </w:r>
      <w:proofErr w:type="spellEnd"/>
      <w:r w:rsidRPr="00573261">
        <w:t xml:space="preserve">, B. (1993). Leaf litter processing and energy flow through </w:t>
      </w:r>
      <w:proofErr w:type="spellStart"/>
      <w:r w:rsidRPr="00573261">
        <w:t>macroinvertebrates</w:t>
      </w:r>
      <w:proofErr w:type="spellEnd"/>
      <w:r w:rsidRPr="00573261">
        <w:t xml:space="preserve"> in a woodland </w:t>
      </w:r>
      <w:proofErr w:type="gramStart"/>
      <w:r w:rsidRPr="00573261">
        <w:t>pond .</w:t>
      </w:r>
      <w:proofErr w:type="gramEnd"/>
      <w:r w:rsidRPr="00573261">
        <w:t xml:space="preserve"> </w:t>
      </w:r>
      <w:proofErr w:type="spellStart"/>
      <w:r w:rsidRPr="00573261">
        <w:rPr>
          <w:i/>
          <w:iCs/>
        </w:rPr>
        <w:t>Oecologia</w:t>
      </w:r>
      <w:proofErr w:type="spellEnd"/>
      <w:r w:rsidRPr="00573261">
        <w:t xml:space="preserve">, </w:t>
      </w:r>
      <w:r w:rsidRPr="00573261">
        <w:rPr>
          <w:i/>
          <w:iCs/>
        </w:rPr>
        <w:t>96</w:t>
      </w:r>
      <w:r w:rsidRPr="00573261">
        <w:t xml:space="preserve">(4), 466-477. </w:t>
      </w:r>
    </w:p>
    <w:p w:rsidR="00573261" w:rsidRPr="00573261" w:rsidRDefault="00573261" w:rsidP="00573261">
      <w:proofErr w:type="gramStart"/>
      <w:r w:rsidRPr="00573261">
        <w:t xml:space="preserve">Pabst, S. &amp; </w:t>
      </w:r>
      <w:proofErr w:type="spellStart"/>
      <w:r w:rsidRPr="00573261">
        <w:t>Scheifhacken</w:t>
      </w:r>
      <w:proofErr w:type="spellEnd"/>
      <w:r w:rsidRPr="00573261">
        <w:t>, N. (2008).</w:t>
      </w:r>
      <w:proofErr w:type="gramEnd"/>
      <w:r w:rsidRPr="00573261">
        <w:t xml:space="preserve"> </w:t>
      </w:r>
      <w:proofErr w:type="gramStart"/>
      <w:r w:rsidRPr="00573261">
        <w:t>Leaf litter degradation in the wave impact of a pre-alpine lake.</w:t>
      </w:r>
      <w:proofErr w:type="gramEnd"/>
      <w:r w:rsidRPr="00573261">
        <w:t xml:space="preserve"> </w:t>
      </w:r>
      <w:proofErr w:type="spellStart"/>
      <w:r w:rsidRPr="00573261">
        <w:rPr>
          <w:i/>
          <w:iCs/>
        </w:rPr>
        <w:t>Hydrobiologia</w:t>
      </w:r>
      <w:proofErr w:type="spellEnd"/>
      <w:r w:rsidRPr="00573261">
        <w:rPr>
          <w:i/>
          <w:iCs/>
        </w:rPr>
        <w:t>, 613</w:t>
      </w:r>
      <w:r w:rsidRPr="00573261">
        <w:t>, 117-131.</w:t>
      </w:r>
    </w:p>
    <w:p w:rsidR="00573261" w:rsidRPr="00573261" w:rsidRDefault="00573261" w:rsidP="00573261">
      <w:proofErr w:type="spellStart"/>
      <w:proofErr w:type="gramStart"/>
      <w:r w:rsidRPr="00573261">
        <w:t>Pye</w:t>
      </w:r>
      <w:proofErr w:type="spellEnd"/>
      <w:r w:rsidRPr="00573261">
        <w:t>, M., &amp; Vaughan, I. (2012).</w:t>
      </w:r>
      <w:proofErr w:type="gramEnd"/>
      <w:r w:rsidRPr="00573261">
        <w:t xml:space="preserve"> Episodic acidification affects the breakdown and invertebra</w:t>
      </w:r>
      <w:r w:rsidR="002105D5">
        <w:t xml:space="preserve">te </w:t>
      </w:r>
      <w:proofErr w:type="spellStart"/>
      <w:r w:rsidR="002105D5">
        <w:t>colonisation</w:t>
      </w:r>
      <w:proofErr w:type="spellEnd"/>
      <w:r w:rsidR="002105D5">
        <w:t xml:space="preserve"> of oak litter. </w:t>
      </w:r>
      <w:r w:rsidRPr="00573261">
        <w:rPr>
          <w:i/>
          <w:iCs/>
        </w:rPr>
        <w:t>Freshwater Ecology</w:t>
      </w:r>
      <w:r w:rsidRPr="00573261">
        <w:t xml:space="preserve">, </w:t>
      </w:r>
      <w:r w:rsidRPr="00573261">
        <w:rPr>
          <w:i/>
          <w:iCs/>
        </w:rPr>
        <w:t>57</w:t>
      </w:r>
      <w:r w:rsidR="002105D5">
        <w:t>, 2318-</w:t>
      </w:r>
      <w:r w:rsidRPr="00573261">
        <w:t>2329.</w:t>
      </w:r>
    </w:p>
    <w:p w:rsidR="00573261" w:rsidRPr="00573261" w:rsidRDefault="00573261" w:rsidP="00573261">
      <w:proofErr w:type="spellStart"/>
      <w:r w:rsidRPr="00573261">
        <w:t>Stenert</w:t>
      </w:r>
      <w:proofErr w:type="spellEnd"/>
      <w:r w:rsidRPr="00573261">
        <w:t xml:space="preserve">, C. (2012), Negative effects of exotic pine invasion on </w:t>
      </w:r>
      <w:proofErr w:type="spellStart"/>
      <w:r w:rsidRPr="00573261">
        <w:t>macroinvertebrate</w:t>
      </w:r>
      <w:proofErr w:type="spellEnd"/>
      <w:r w:rsidRPr="00573261">
        <w:t xml:space="preserve"> communities in southern Brazil coastal ponds. </w:t>
      </w:r>
      <w:r w:rsidR="002105D5">
        <w:rPr>
          <w:i/>
          <w:iCs/>
        </w:rPr>
        <w:t xml:space="preserve">Marine and Freshwater </w:t>
      </w:r>
      <w:r w:rsidRPr="00573261">
        <w:rPr>
          <w:i/>
          <w:iCs/>
        </w:rPr>
        <w:t>Research, 63</w:t>
      </w:r>
      <w:r w:rsidRPr="00573261">
        <w:t>, 283-292.</w:t>
      </w:r>
    </w:p>
    <w:p w:rsidR="00573261" w:rsidRPr="00573261" w:rsidRDefault="00573261" w:rsidP="00573261">
      <w:proofErr w:type="gramStart"/>
      <w:r w:rsidRPr="00573261">
        <w:t>Stewart, J., &amp; Downing, J. (2008).</w:t>
      </w:r>
      <w:proofErr w:type="gramEnd"/>
      <w:r w:rsidRPr="00573261">
        <w:t xml:space="preserve"> </w:t>
      </w:r>
      <w:proofErr w:type="spellStart"/>
      <w:r w:rsidRPr="00573261">
        <w:t>Macroinvertebrate</w:t>
      </w:r>
      <w:proofErr w:type="spellEnd"/>
      <w:r w:rsidRPr="00573261">
        <w:t xml:space="preserve"> communities and environmental conditions in recently constructed wetlands. </w:t>
      </w:r>
      <w:r w:rsidRPr="00573261">
        <w:rPr>
          <w:i/>
          <w:iCs/>
        </w:rPr>
        <w:t>Wetlands, 28</w:t>
      </w:r>
      <w:r w:rsidRPr="00573261">
        <w:t>(1), 141-150.</w:t>
      </w:r>
    </w:p>
    <w:p w:rsidR="00573261" w:rsidRPr="00573261" w:rsidRDefault="00573261" w:rsidP="00573261">
      <w:proofErr w:type="spellStart"/>
      <w:r w:rsidRPr="00573261">
        <w:t>Szkokan-Emilson</w:t>
      </w:r>
      <w:proofErr w:type="spellEnd"/>
      <w:proofErr w:type="gramStart"/>
      <w:r w:rsidRPr="00573261">
        <w:t>,  E</w:t>
      </w:r>
      <w:proofErr w:type="gramEnd"/>
      <w:r w:rsidRPr="00573261">
        <w:t xml:space="preserve">., </w:t>
      </w:r>
      <w:proofErr w:type="spellStart"/>
      <w:r w:rsidRPr="00573261">
        <w:t>Wesolek</w:t>
      </w:r>
      <w:proofErr w:type="spellEnd"/>
      <w:r w:rsidRPr="00573261">
        <w:t>, B., &amp; Gunn, J.  (2011)</w:t>
      </w:r>
      <w:proofErr w:type="gramStart"/>
      <w:r w:rsidRPr="00573261">
        <w:t>.  Terrestrial</w:t>
      </w:r>
      <w:proofErr w:type="gramEnd"/>
      <w:r w:rsidRPr="00573261">
        <w:t xml:space="preserve"> matter as subsides that aids in recovery of </w:t>
      </w:r>
      <w:proofErr w:type="spellStart"/>
      <w:r w:rsidRPr="00573261">
        <w:t>macroinvertebrates</w:t>
      </w:r>
      <w:proofErr w:type="spellEnd"/>
      <w:r w:rsidRPr="00573261">
        <w:t xml:space="preserve"> in industrial </w:t>
      </w:r>
      <w:proofErr w:type="spellStart"/>
      <w:r w:rsidRPr="00573261">
        <w:t>damanged</w:t>
      </w:r>
      <w:proofErr w:type="spellEnd"/>
      <w:r w:rsidRPr="00573261">
        <w:t xml:space="preserve"> </w:t>
      </w:r>
      <w:r w:rsidRPr="00573261">
        <w:tab/>
        <w:t xml:space="preserve">lakes. </w:t>
      </w:r>
      <w:r w:rsidRPr="00573261">
        <w:rPr>
          <w:i/>
          <w:iCs/>
        </w:rPr>
        <w:t>Ecological Applications</w:t>
      </w:r>
      <w:proofErr w:type="gramStart"/>
      <w:r w:rsidRPr="00573261">
        <w:t xml:space="preserve">,  </w:t>
      </w:r>
      <w:r w:rsidRPr="00573261">
        <w:rPr>
          <w:i/>
          <w:iCs/>
        </w:rPr>
        <w:t>21</w:t>
      </w:r>
      <w:proofErr w:type="gramEnd"/>
      <w:r w:rsidRPr="00573261">
        <w:t>(6), 2082-2093.</w:t>
      </w:r>
    </w:p>
    <w:p w:rsidR="00573261" w:rsidRPr="00573261" w:rsidRDefault="00573261" w:rsidP="007C575B"/>
    <w:sectPr w:rsidR="00573261" w:rsidRPr="00573261" w:rsidSect="00EB65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4432"/>
    <w:rsid w:val="000646BE"/>
    <w:rsid w:val="000675A1"/>
    <w:rsid w:val="00094A6D"/>
    <w:rsid w:val="000B7E24"/>
    <w:rsid w:val="00106D96"/>
    <w:rsid w:val="001E5C4A"/>
    <w:rsid w:val="001F0021"/>
    <w:rsid w:val="001F1225"/>
    <w:rsid w:val="002105D5"/>
    <w:rsid w:val="00220AC7"/>
    <w:rsid w:val="00235A75"/>
    <w:rsid w:val="002C1BA6"/>
    <w:rsid w:val="00330165"/>
    <w:rsid w:val="003870DD"/>
    <w:rsid w:val="003D3D7B"/>
    <w:rsid w:val="003F0F96"/>
    <w:rsid w:val="004406B9"/>
    <w:rsid w:val="004A7BBB"/>
    <w:rsid w:val="00566F5B"/>
    <w:rsid w:val="00573261"/>
    <w:rsid w:val="005743D3"/>
    <w:rsid w:val="00586D87"/>
    <w:rsid w:val="005B4990"/>
    <w:rsid w:val="005F1671"/>
    <w:rsid w:val="005F701F"/>
    <w:rsid w:val="00611F3A"/>
    <w:rsid w:val="00630DED"/>
    <w:rsid w:val="00666BB3"/>
    <w:rsid w:val="006D3733"/>
    <w:rsid w:val="006F0FAA"/>
    <w:rsid w:val="00720AD6"/>
    <w:rsid w:val="0072456C"/>
    <w:rsid w:val="007A5B63"/>
    <w:rsid w:val="007C575B"/>
    <w:rsid w:val="007E1111"/>
    <w:rsid w:val="00834552"/>
    <w:rsid w:val="00866ABC"/>
    <w:rsid w:val="008B6441"/>
    <w:rsid w:val="009514A2"/>
    <w:rsid w:val="00977610"/>
    <w:rsid w:val="00984432"/>
    <w:rsid w:val="009C21B3"/>
    <w:rsid w:val="009D63AF"/>
    <w:rsid w:val="009D7492"/>
    <w:rsid w:val="00A10FD3"/>
    <w:rsid w:val="00A12F3C"/>
    <w:rsid w:val="00A233BC"/>
    <w:rsid w:val="00A41207"/>
    <w:rsid w:val="00A71DC4"/>
    <w:rsid w:val="00B00F8E"/>
    <w:rsid w:val="00C71D51"/>
    <w:rsid w:val="00CB2C80"/>
    <w:rsid w:val="00D53D19"/>
    <w:rsid w:val="00D81FC6"/>
    <w:rsid w:val="00D905C9"/>
    <w:rsid w:val="00EB65DA"/>
    <w:rsid w:val="00F807D2"/>
    <w:rsid w:val="00FA0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1207"/>
    <w:rPr>
      <w:sz w:val="18"/>
      <w:szCs w:val="18"/>
    </w:rPr>
  </w:style>
  <w:style w:type="paragraph" w:styleId="CommentText">
    <w:name w:val="annotation text"/>
    <w:basedOn w:val="Normal"/>
    <w:link w:val="CommentTextChar"/>
    <w:uiPriority w:val="99"/>
    <w:semiHidden/>
    <w:unhideWhenUsed/>
    <w:rsid w:val="00A41207"/>
    <w:pPr>
      <w:spacing w:line="240" w:lineRule="auto"/>
    </w:pPr>
    <w:rPr>
      <w:sz w:val="24"/>
      <w:szCs w:val="24"/>
    </w:rPr>
  </w:style>
  <w:style w:type="character" w:customStyle="1" w:styleId="CommentTextChar">
    <w:name w:val="Comment Text Char"/>
    <w:basedOn w:val="DefaultParagraphFont"/>
    <w:link w:val="CommentText"/>
    <w:uiPriority w:val="99"/>
    <w:semiHidden/>
    <w:rsid w:val="00A41207"/>
    <w:rPr>
      <w:sz w:val="24"/>
      <w:szCs w:val="24"/>
    </w:rPr>
  </w:style>
  <w:style w:type="paragraph" w:styleId="BalloonText">
    <w:name w:val="Balloon Text"/>
    <w:basedOn w:val="Normal"/>
    <w:link w:val="BalloonTextChar"/>
    <w:uiPriority w:val="99"/>
    <w:semiHidden/>
    <w:unhideWhenUsed/>
    <w:rsid w:val="00A41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07"/>
    <w:rPr>
      <w:rFonts w:ascii="Tahoma" w:hAnsi="Tahoma" w:cs="Tahoma"/>
      <w:sz w:val="16"/>
      <w:szCs w:val="16"/>
    </w:rPr>
  </w:style>
  <w:style w:type="character" w:styleId="HTMLCode">
    <w:name w:val="HTML Code"/>
    <w:basedOn w:val="DefaultParagraphFont"/>
    <w:uiPriority w:val="99"/>
    <w:semiHidden/>
    <w:unhideWhenUsed/>
    <w:rsid w:val="00A41207"/>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44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4</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Leanna</dc:creator>
  <cp:lastModifiedBy>Leanna</cp:lastModifiedBy>
  <cp:revision>21</cp:revision>
  <dcterms:created xsi:type="dcterms:W3CDTF">2013-06-24T16:48:00Z</dcterms:created>
  <dcterms:modified xsi:type="dcterms:W3CDTF">2013-06-28T13:26:00Z</dcterms:modified>
</cp:coreProperties>
</file>