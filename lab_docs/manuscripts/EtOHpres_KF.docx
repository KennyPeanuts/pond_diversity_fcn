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8FAFC" w14:textId="77777777" w:rsidR="0072456C" w:rsidRDefault="0072456C">
      <w:pPr>
        <w:rPr>
          <w:b/>
          <w:u w:val="single"/>
        </w:rPr>
      </w:pPr>
      <w:r>
        <w:rPr>
          <w:b/>
          <w:u w:val="single"/>
        </w:rPr>
        <w:t>Introduction</w:t>
      </w:r>
    </w:p>
    <w:p w14:paraId="63E1541C" w14:textId="77777777" w:rsidR="003F0F96" w:rsidRDefault="002C1BA6">
      <w:r>
        <w:t xml:space="preserve">Organic matter </w:t>
      </w:r>
      <w:commentRangeStart w:id="0"/>
      <w:r>
        <w:t xml:space="preserve">is </w:t>
      </w:r>
      <w:del w:id="1" w:author="Microsoft Office User" w:date="2013-06-25T14:00:00Z">
        <w:r w:rsidDel="0039015D">
          <w:delText xml:space="preserve">incredibly </w:delText>
        </w:r>
      </w:del>
      <w:r>
        <w:t xml:space="preserve">important </w:t>
      </w:r>
      <w:commentRangeEnd w:id="0"/>
      <w:r w:rsidR="0039015D">
        <w:rPr>
          <w:rStyle w:val="CommentReference"/>
        </w:rPr>
        <w:commentReference w:id="0"/>
      </w:r>
      <w:r>
        <w:t xml:space="preserve">within aquatic ecosystems. </w:t>
      </w:r>
      <w:proofErr w:type="gramStart"/>
      <w:r>
        <w:t>Complex food webs are influenced by organic matter</w:t>
      </w:r>
      <w:proofErr w:type="gramEnd"/>
      <w:r>
        <w:t xml:space="preserve"> by </w:t>
      </w:r>
      <w:commentRangeStart w:id="2"/>
      <w:r>
        <w:t>mediating nutrients, metals, salts, and minerals within a system</w:t>
      </w:r>
      <w:commentRangeEnd w:id="2"/>
      <w:r w:rsidR="0039015D">
        <w:rPr>
          <w:rStyle w:val="CommentReference"/>
        </w:rPr>
        <w:commentReference w:id="2"/>
      </w:r>
      <w:r>
        <w:t xml:space="preserve">. The role of organic matter does not act solely as a mediator but also one of the primary energy sources within a system. </w:t>
      </w:r>
      <w:commentRangeStart w:id="3"/>
      <w:r w:rsidR="003F0F96">
        <w:t xml:space="preserve">There are three </w:t>
      </w:r>
      <w:r w:rsidR="00D81FC6">
        <w:t>classes</w:t>
      </w:r>
      <w:r w:rsidR="003F0F96">
        <w:t xml:space="preserve"> of organic matter: coarse particulate (CPOM, &gt; 1 mm), fine particulate (FPOM, &lt;1 mm and &gt; 0.5 mm), and dissolved (DOM, &lt; 0.5 mm). Most of the organic matter that is being brought into a system is leaf litter.</w:t>
      </w:r>
      <w:commentRangeEnd w:id="3"/>
      <w:r w:rsidR="0039015D">
        <w:rPr>
          <w:rStyle w:val="CommentReference"/>
        </w:rPr>
        <w:commentReference w:id="3"/>
      </w:r>
    </w:p>
    <w:p w14:paraId="5664A9B6" w14:textId="77777777" w:rsidR="003F0F96" w:rsidRDefault="003F0F96">
      <w:pPr>
        <w:rPr>
          <w:ins w:id="4" w:author="Microsoft Office User" w:date="2013-06-25T14:08:00Z"/>
        </w:rPr>
      </w:pPr>
      <w:r>
        <w:tab/>
        <w:t xml:space="preserve">The </w:t>
      </w:r>
      <w:r w:rsidR="009514A2">
        <w:t>decomposition</w:t>
      </w:r>
      <w:r>
        <w:t xml:space="preserve"> of </w:t>
      </w:r>
      <w:ins w:id="5" w:author="Microsoft Office User" w:date="2013-06-25T14:07:00Z">
        <w:r w:rsidR="00B5457E">
          <w:t xml:space="preserve">leaf </w:t>
        </w:r>
      </w:ins>
      <w:del w:id="6" w:author="Microsoft Office User" w:date="2013-06-25T14:07:00Z">
        <w:r w:rsidDel="00B5457E">
          <w:delText xml:space="preserve">the </w:delText>
        </w:r>
      </w:del>
      <w:r>
        <w:t xml:space="preserve">litter </w:t>
      </w:r>
      <w:ins w:id="7" w:author="Microsoft Office User" w:date="2013-06-25T14:07:00Z">
        <w:r w:rsidR="00B5457E">
          <w:t xml:space="preserve">in aquatic systems </w:t>
        </w:r>
      </w:ins>
      <w:r>
        <w:t xml:space="preserve">goes through a multiphase process. </w:t>
      </w:r>
      <w:commentRangeStart w:id="8"/>
      <w:r>
        <w:t>Compounds that are easily dissolved are extracted from the litter within the first few</w:t>
      </w:r>
      <w:r w:rsidR="00D81FC6">
        <w:t xml:space="preserve"> days, and then the acceleration of microbial activity takes place. Bacterial degradation improves the detritus nutritional value, and is beneficial for </w:t>
      </w:r>
      <w:proofErr w:type="spellStart"/>
      <w:r w:rsidR="00D81FC6">
        <w:t>zoobenthos</w:t>
      </w:r>
      <w:proofErr w:type="spellEnd"/>
      <w:r w:rsidR="00D81FC6">
        <w:t xml:space="preserve"> to feed </w:t>
      </w:r>
      <w:commentRangeStart w:id="9"/>
      <w:r w:rsidR="00D81FC6">
        <w:t>on</w:t>
      </w:r>
      <w:commentRangeEnd w:id="9"/>
      <w:r w:rsidR="00B5457E">
        <w:rPr>
          <w:rStyle w:val="CommentReference"/>
        </w:rPr>
        <w:commentReference w:id="9"/>
      </w:r>
      <w:r w:rsidR="00D81FC6">
        <w:t xml:space="preserve">. </w:t>
      </w:r>
      <w:commentRangeEnd w:id="8"/>
      <w:r w:rsidR="00B5457E">
        <w:rPr>
          <w:rStyle w:val="CommentReference"/>
        </w:rPr>
        <w:commentReference w:id="8"/>
      </w:r>
    </w:p>
    <w:p w14:paraId="6ECF8866" w14:textId="77777777" w:rsidR="00B5457E" w:rsidRDefault="00B5457E"/>
    <w:p w14:paraId="2AB0B6BA" w14:textId="77777777" w:rsidR="00D81FC6" w:rsidRDefault="00D81FC6">
      <w:r>
        <w:tab/>
      </w:r>
      <w:commentRangeStart w:id="10"/>
      <w:del w:id="11" w:author="Microsoft Office User" w:date="2013-06-25T14:07:00Z">
        <w:r w:rsidDel="00B5457E">
          <w:delText xml:space="preserve">Macroinvertebrates are organisms, without backbones, that are visible to the naked eye. These organisms are retained by mesh greater than or equal to 200 to 500 μm. </w:delText>
        </w:r>
      </w:del>
      <w:r>
        <w:t xml:space="preserve">The benthic </w:t>
      </w:r>
      <w:proofErr w:type="spellStart"/>
      <w:r>
        <w:t>macroinvertebrates</w:t>
      </w:r>
      <w:proofErr w:type="spellEnd"/>
      <w:r>
        <w:t xml:space="preserve"> include </w:t>
      </w:r>
      <w:r w:rsidR="009D7492">
        <w:t xml:space="preserve">annelids, </w:t>
      </w:r>
      <w:proofErr w:type="spellStart"/>
      <w:r w:rsidR="009D7492">
        <w:t>oligochates</w:t>
      </w:r>
      <w:proofErr w:type="spellEnd"/>
      <w:r w:rsidR="009D7492">
        <w:t xml:space="preserve">, insect </w:t>
      </w:r>
      <w:r w:rsidR="009514A2">
        <w:t>larvae</w:t>
      </w:r>
      <w:r w:rsidR="009D7492">
        <w:t xml:space="preserve">, gastropods, mollusks, and crustaceans. The most abundant </w:t>
      </w:r>
      <w:proofErr w:type="spellStart"/>
      <w:r w:rsidR="009D7492">
        <w:t>macroinvertebrate</w:t>
      </w:r>
      <w:proofErr w:type="spellEnd"/>
      <w:r w:rsidR="009D7492">
        <w:t xml:space="preserve"> in freshwater ecosystems tends to be insect </w:t>
      </w:r>
      <w:r w:rsidR="009514A2">
        <w:t>larvae</w:t>
      </w:r>
      <w:r w:rsidR="009D7492">
        <w:t xml:space="preserve">. </w:t>
      </w:r>
      <w:commentRangeEnd w:id="10"/>
      <w:r w:rsidR="00B5457E">
        <w:rPr>
          <w:rStyle w:val="CommentReference"/>
        </w:rPr>
        <w:commentReference w:id="10"/>
      </w:r>
      <w:commentRangeStart w:id="12"/>
      <w:r w:rsidR="009D7492">
        <w:t xml:space="preserve">While collecting these organisms in field is needed to preserve them, due to their size. </w:t>
      </w:r>
      <w:commentRangeEnd w:id="12"/>
      <w:r w:rsidR="00B5457E">
        <w:rPr>
          <w:rStyle w:val="CommentReference"/>
        </w:rPr>
        <w:commentReference w:id="12"/>
      </w:r>
    </w:p>
    <w:p w14:paraId="585ED935" w14:textId="6B1A6617" w:rsidR="009D7492" w:rsidRDefault="009D7492">
      <w:r>
        <w:tab/>
      </w:r>
      <w:proofErr w:type="spellStart"/>
      <w:r>
        <w:t>Macroinvertebrates</w:t>
      </w:r>
      <w:proofErr w:type="spellEnd"/>
      <w:r>
        <w:t xml:space="preserve"> size ranging from 200 to 500 </w:t>
      </w:r>
      <w:proofErr w:type="spellStart"/>
      <w:r>
        <w:t>μm</w:t>
      </w:r>
      <w:proofErr w:type="spellEnd"/>
      <w:r>
        <w:t xml:space="preserve">, some may not be seen easily with the naked eye. If organisms are preserved they can be place under a microscope for further identifying and classification. </w:t>
      </w:r>
      <w:moveFromRangeStart w:id="13" w:author="Microsoft Office User" w:date="2013-06-25T14:14:00Z" w:name="move233789014"/>
      <w:moveFrom w:id="14" w:author="Microsoft Office User" w:date="2013-06-25T14:14:00Z">
        <w:r w:rsidR="009D63AF" w:rsidDel="00143FD8">
          <w:t xml:space="preserve">Preservation methods for the study of macroinvertebrates and organic matter have not been readily </w:t>
        </w:r>
        <w:commentRangeStart w:id="15"/>
        <w:r w:rsidR="009D63AF" w:rsidDel="00143FD8">
          <w:t>assessed</w:t>
        </w:r>
        <w:commentRangeEnd w:id="15"/>
        <w:r w:rsidR="00143FD8" w:rsidDel="00143FD8">
          <w:rPr>
            <w:rStyle w:val="CommentReference"/>
          </w:rPr>
          <w:commentReference w:id="15"/>
        </w:r>
        <w:r w:rsidR="009D63AF" w:rsidDel="00143FD8">
          <w:t>.</w:t>
        </w:r>
      </w:moveFrom>
      <w:moveFromRangeEnd w:id="13"/>
    </w:p>
    <w:p w14:paraId="49BFA5B6" w14:textId="30EB6074" w:rsidR="009D63AF" w:rsidRDefault="009D63AF">
      <w:r>
        <w:tab/>
      </w:r>
      <w:commentRangeStart w:id="16"/>
      <w:r>
        <w:t xml:space="preserve">For most studies there has been no preservation of the samples and the bugs were picked live. These bugs tended to be larger species that were easily seen to the naked eye. Formalin has been the common preservation method, yet only a few studies have used ethanol; however, ethanol was used after initial formalin preservation. </w:t>
      </w:r>
      <w:commentRangeEnd w:id="16"/>
      <w:r w:rsidR="00143FD8">
        <w:rPr>
          <w:rStyle w:val="CommentReference"/>
        </w:rPr>
        <w:commentReference w:id="16"/>
      </w:r>
      <w:moveFromRangeStart w:id="17" w:author="Microsoft Office User" w:date="2013-06-25T14:20:00Z" w:name="move233789360"/>
      <w:moveFrom w:id="18" w:author="Microsoft Office User" w:date="2013-06-25T14:20:00Z">
        <w:r w:rsidDel="003552F0">
          <w:t xml:space="preserve">There </w:t>
        </w:r>
        <w:r w:rsidR="009514A2" w:rsidDel="003552F0">
          <w:t>have</w:t>
        </w:r>
        <w:r w:rsidDel="003552F0">
          <w:t xml:space="preserve"> been three trends </w:t>
        </w:r>
        <w:r w:rsidR="009514A2" w:rsidDel="003552F0">
          <w:t>occurring</w:t>
        </w:r>
        <w:r w:rsidDel="003552F0">
          <w:t xml:space="preserve"> in the </w:t>
        </w:r>
        <w:r w:rsidR="009514A2" w:rsidDel="003552F0">
          <w:t>sampling</w:t>
        </w:r>
        <w:r w:rsidDel="003552F0">
          <w:t xml:space="preserve"> of small macroinvertebrates.</w:t>
        </w:r>
      </w:moveFrom>
      <w:moveFromRangeEnd w:id="17"/>
      <w:r>
        <w:t xml:space="preserve"> </w:t>
      </w:r>
    </w:p>
    <w:p w14:paraId="584520B1" w14:textId="58466B08" w:rsidR="009D63AF" w:rsidRDefault="009D63AF">
      <w:r>
        <w:tab/>
      </w:r>
      <w:moveToRangeStart w:id="19" w:author="Microsoft Office User" w:date="2013-06-25T14:20:00Z" w:name="move233789360"/>
      <w:moveTo w:id="20" w:author="Microsoft Office User" w:date="2013-06-25T14:20:00Z">
        <w:r w:rsidR="003552F0">
          <w:t xml:space="preserve">There have been three </w:t>
        </w:r>
        <w:del w:id="21" w:author="Microsoft Office User" w:date="2013-06-25T14:20:00Z">
          <w:r w:rsidR="003552F0" w:rsidDel="003552F0">
            <w:delText>trends</w:delText>
          </w:r>
        </w:del>
      </w:moveTo>
      <w:ins w:id="22" w:author="Microsoft Office User" w:date="2013-06-25T14:20:00Z">
        <w:r w:rsidR="003552F0">
          <w:t>observed methods</w:t>
        </w:r>
      </w:ins>
      <w:moveTo w:id="23" w:author="Microsoft Office User" w:date="2013-06-25T14:20:00Z">
        <w:del w:id="24" w:author="Microsoft Office User" w:date="2013-06-25T14:20:00Z">
          <w:r w:rsidR="003552F0" w:rsidDel="003552F0">
            <w:delText xml:space="preserve"> occurring in </w:delText>
          </w:r>
        </w:del>
      </w:moveTo>
      <w:ins w:id="25" w:author="Microsoft Office User" w:date="2013-06-25T14:20:00Z">
        <w:r w:rsidR="003552F0">
          <w:t xml:space="preserve"> for </w:t>
        </w:r>
      </w:ins>
      <w:moveTo w:id="26" w:author="Microsoft Office User" w:date="2013-06-25T14:20:00Z">
        <w:del w:id="27" w:author="Microsoft Office User" w:date="2013-06-25T14:20:00Z">
          <w:r w:rsidR="003552F0" w:rsidDel="003552F0">
            <w:delText xml:space="preserve">the </w:delText>
          </w:r>
        </w:del>
        <w:r w:rsidR="003552F0">
          <w:t xml:space="preserve">sampling of small </w:t>
        </w:r>
        <w:proofErr w:type="spellStart"/>
        <w:r w:rsidR="003552F0">
          <w:t>macroinvertebrates</w:t>
        </w:r>
      </w:moveTo>
      <w:proofErr w:type="spellEnd"/>
      <w:ins w:id="28" w:author="Microsoft Office User" w:date="2013-06-25T14:20:00Z">
        <w:r w:rsidR="003552F0">
          <w:t xml:space="preserve"> in leaf litter</w:t>
        </w:r>
      </w:ins>
      <w:moveTo w:id="29" w:author="Microsoft Office User" w:date="2013-06-25T14:20:00Z">
        <w:r w:rsidR="003552F0">
          <w:t>.</w:t>
        </w:r>
      </w:moveTo>
      <w:moveToRangeEnd w:id="19"/>
      <w:ins w:id="30" w:author="Microsoft Office User" w:date="2013-06-25T14:29:00Z">
        <w:r w:rsidR="008172A9">
          <w:t xml:space="preserve"> 1) </w:t>
        </w:r>
      </w:ins>
      <w:commentRangeStart w:id="31"/>
      <w:del w:id="32" w:author="Microsoft Office User" w:date="2013-06-25T14:21:00Z">
        <w:r w:rsidDel="003552F0">
          <w:delText xml:space="preserve">OM </w:delText>
        </w:r>
      </w:del>
      <w:ins w:id="33" w:author="Microsoft Office User" w:date="2013-06-25T14:21:00Z">
        <w:r w:rsidR="003552F0">
          <w:t xml:space="preserve">Litter </w:t>
        </w:r>
      </w:ins>
      <w:r>
        <w:t xml:space="preserve">and </w:t>
      </w:r>
      <w:del w:id="34" w:author="Microsoft Office User" w:date="2013-06-25T14:21:00Z">
        <w:r w:rsidDel="003552F0">
          <w:delText xml:space="preserve">bug </w:delText>
        </w:r>
      </w:del>
      <w:proofErr w:type="spellStart"/>
      <w:ins w:id="35" w:author="Microsoft Office User" w:date="2013-06-25T14:21:00Z">
        <w:r w:rsidR="003552F0">
          <w:t>macroinvertebrate</w:t>
        </w:r>
        <w:proofErr w:type="spellEnd"/>
        <w:r w:rsidR="003552F0">
          <w:t xml:space="preserve"> </w:t>
        </w:r>
      </w:ins>
      <w:r>
        <w:t>samples are taken separately</w:t>
      </w:r>
      <w:commentRangeEnd w:id="31"/>
      <w:r w:rsidR="003552F0">
        <w:rPr>
          <w:rStyle w:val="CommentReference"/>
        </w:rPr>
        <w:commentReference w:id="31"/>
      </w:r>
      <w:r>
        <w:t xml:space="preserve">, but this </w:t>
      </w:r>
      <w:r w:rsidR="009514A2">
        <w:t>method</w:t>
      </w:r>
      <w:r>
        <w:t xml:space="preserve"> fails to </w:t>
      </w:r>
      <w:ins w:id="36" w:author="Microsoft Office User" w:date="2013-06-25T14:28:00Z">
        <w:r w:rsidR="008172A9">
          <w:t xml:space="preserve">specifically </w:t>
        </w:r>
      </w:ins>
      <w:r>
        <w:t>associate community structures w</w:t>
      </w:r>
      <w:r w:rsidR="009514A2">
        <w:t xml:space="preserve">ith the </w:t>
      </w:r>
      <w:del w:id="37" w:author="Microsoft Office User" w:date="2013-06-25T14:29:00Z">
        <w:r w:rsidR="009514A2" w:rsidDel="008172A9">
          <w:delText xml:space="preserve">OM </w:delText>
        </w:r>
      </w:del>
      <w:ins w:id="38" w:author="Microsoft Office User" w:date="2013-06-25T14:29:00Z">
        <w:r w:rsidR="008172A9">
          <w:t xml:space="preserve">leaf litter </w:t>
        </w:r>
      </w:ins>
      <w:r w:rsidR="009514A2">
        <w:t xml:space="preserve">sample.  </w:t>
      </w:r>
      <w:ins w:id="39" w:author="Microsoft Office User" w:date="2013-06-25T14:29:00Z">
        <w:r w:rsidR="008172A9">
          <w:t xml:space="preserve">2) </w:t>
        </w:r>
        <w:proofErr w:type="spellStart"/>
        <w:r w:rsidR="008172A9">
          <w:t>Macroinvertebrates</w:t>
        </w:r>
        <w:proofErr w:type="spellEnd"/>
        <w:r w:rsidR="008172A9">
          <w:t xml:space="preserve"> are picked live from the leaf litter and preserved </w:t>
        </w:r>
        <w:commentRangeStart w:id="40"/>
        <w:r w:rsidR="008172A9">
          <w:t>separately</w:t>
        </w:r>
      </w:ins>
      <w:commentRangeEnd w:id="40"/>
      <w:ins w:id="41" w:author="Microsoft Office User" w:date="2013-06-25T14:30:00Z">
        <w:r w:rsidR="008172A9">
          <w:rPr>
            <w:rStyle w:val="CommentReference"/>
          </w:rPr>
          <w:commentReference w:id="40"/>
        </w:r>
      </w:ins>
      <w:ins w:id="43" w:author="Microsoft Office User" w:date="2013-06-25T14:29:00Z">
        <w:r w:rsidR="008172A9">
          <w:t>.  This m</w:t>
        </w:r>
      </w:ins>
      <w:ins w:id="44" w:author="Microsoft Office User" w:date="2013-06-25T14:30:00Z">
        <w:r w:rsidR="008172A9">
          <w:t xml:space="preserve">ethod collects the </w:t>
        </w:r>
        <w:proofErr w:type="spellStart"/>
        <w:r w:rsidR="008172A9">
          <w:t>macroinvertebrates</w:t>
        </w:r>
        <w:proofErr w:type="spellEnd"/>
        <w:r w:rsidR="008172A9">
          <w:t xml:space="preserve"> </w:t>
        </w:r>
      </w:ins>
      <w:ins w:id="45" w:author="Microsoft Office User" w:date="2013-06-25T14:31:00Z">
        <w:r w:rsidR="00B27070">
          <w:t xml:space="preserve">actually living in the a specific leaf litter sample </w:t>
        </w:r>
      </w:ins>
      <w:del w:id="46" w:author="Microsoft Office User" w:date="2013-06-25T14:31:00Z">
        <w:r w:rsidR="009514A2" w:rsidDel="00B27070">
          <w:delText>Doing a live-pick of samples and only preserving the bugs,</w:delText>
        </w:r>
      </w:del>
      <w:ins w:id="47" w:author="Microsoft Office User" w:date="2013-06-25T14:31:00Z">
        <w:r w:rsidR="00B27070">
          <w:t>but</w:t>
        </w:r>
      </w:ins>
      <w:r w:rsidR="009514A2">
        <w:t xml:space="preserve"> runs a risk of missing </w:t>
      </w:r>
      <w:ins w:id="48" w:author="Microsoft Office User" w:date="2013-06-25T14:31:00Z">
        <w:r w:rsidR="00B27070">
          <w:t xml:space="preserve">and </w:t>
        </w:r>
        <w:proofErr w:type="spellStart"/>
        <w:r w:rsidR="00B27070">
          <w:t>undersampling</w:t>
        </w:r>
        <w:proofErr w:type="spellEnd"/>
        <w:r w:rsidR="00B27070">
          <w:t xml:space="preserve"> </w:t>
        </w:r>
      </w:ins>
      <w:r w:rsidR="009514A2">
        <w:t xml:space="preserve">small </w:t>
      </w:r>
      <w:ins w:id="49" w:author="Microsoft Office User" w:date="2013-06-25T14:31:00Z">
        <w:r w:rsidR="00B27070">
          <w:t xml:space="preserve">or cryptic </w:t>
        </w:r>
      </w:ins>
      <w:del w:id="50" w:author="Microsoft Office User" w:date="2013-06-25T14:34:00Z">
        <w:r w:rsidR="009514A2" w:rsidDel="00B27070">
          <w:delText>taxa</w:delText>
        </w:r>
      </w:del>
      <w:ins w:id="51" w:author="Microsoft Office User" w:date="2013-06-25T14:34:00Z">
        <w:r w:rsidR="00B27070">
          <w:t>individuals</w:t>
        </w:r>
      </w:ins>
      <w:r w:rsidR="009514A2">
        <w:t>.</w:t>
      </w:r>
      <w:ins w:id="52" w:author="Microsoft Office User" w:date="2013-06-25T14:32:00Z">
        <w:r w:rsidR="00B27070">
          <w:t xml:space="preserve">  Furthermore, this method limits the number of samples that can be collected because each sample must be processed at the time of collection.</w:t>
        </w:r>
      </w:ins>
      <w:r w:rsidR="009514A2">
        <w:t xml:space="preserve">  Finally, </w:t>
      </w:r>
      <w:ins w:id="53" w:author="Microsoft Office User" w:date="2013-06-25T14:33:00Z">
        <w:r w:rsidR="00B27070">
          <w:t xml:space="preserve">3) whole leaf litter samples can be preserved and the </w:t>
        </w:r>
        <w:proofErr w:type="spellStart"/>
        <w:r w:rsidR="00B27070">
          <w:t>macroinvertebrates</w:t>
        </w:r>
        <w:proofErr w:type="spellEnd"/>
        <w:r w:rsidR="00B27070">
          <w:t xml:space="preserve"> can be separated in the lab</w:t>
        </w:r>
      </w:ins>
      <w:ins w:id="54" w:author="Microsoft Office User" w:date="2013-06-25T14:34:00Z">
        <w:r w:rsidR="00B27070">
          <w:t>.  This method allows for the careful separation of very small individuals</w:t>
        </w:r>
      </w:ins>
      <w:ins w:id="55" w:author="Microsoft Office User" w:date="2013-06-25T14:35:00Z">
        <w:r w:rsidR="00B27070">
          <w:t xml:space="preserve"> and does not require that samples be processed at the time of collection but adding preservative to the leaf litter </w:t>
        </w:r>
      </w:ins>
      <w:commentRangeStart w:id="56"/>
      <w:del w:id="57" w:author="Microsoft Office User" w:date="2013-06-25T14:35:00Z">
        <w:r w:rsidR="009514A2" w:rsidDel="00B27070">
          <w:delText>preserving</w:delText>
        </w:r>
      </w:del>
      <w:commentRangeEnd w:id="56"/>
      <w:r w:rsidR="00B27070">
        <w:rPr>
          <w:rStyle w:val="CommentReference"/>
        </w:rPr>
        <w:commentReference w:id="56"/>
      </w:r>
      <w:del w:id="58" w:author="Microsoft Office User" w:date="2013-06-25T14:35:00Z">
        <w:r w:rsidR="009514A2" w:rsidDel="00B27070">
          <w:delText xml:space="preserve"> t</w:delText>
        </w:r>
      </w:del>
      <w:del w:id="59" w:author="Microsoft Office User" w:date="2013-06-25T14:36:00Z">
        <w:r w:rsidR="009514A2" w:rsidDel="00B27070">
          <w:delText>he samples and separating the OM and bugs in lab, can</w:delText>
        </w:r>
      </w:del>
      <w:ins w:id="60" w:author="Microsoft Office User" w:date="2013-06-25T14:36:00Z">
        <w:r w:rsidR="00B27070">
          <w:t>could</w:t>
        </w:r>
      </w:ins>
      <w:r w:rsidR="009514A2">
        <w:t xml:space="preserve"> </w:t>
      </w:r>
      <w:del w:id="61" w:author="Microsoft Office User" w:date="2013-06-25T14:36:00Z">
        <w:r w:rsidR="009514A2" w:rsidDel="00B27070">
          <w:delText xml:space="preserve">result in </w:delText>
        </w:r>
      </w:del>
      <w:r w:rsidR="009514A2">
        <w:t>introduc</w:t>
      </w:r>
      <w:ins w:id="62" w:author="Microsoft Office User" w:date="2013-06-25T14:36:00Z">
        <w:r w:rsidR="00B27070">
          <w:t>e</w:t>
        </w:r>
      </w:ins>
      <w:del w:id="63" w:author="Microsoft Office User" w:date="2013-06-25T14:36:00Z">
        <w:r w:rsidR="009514A2" w:rsidDel="00B27070">
          <w:delText>ing</w:delText>
        </w:r>
      </w:del>
      <w:r w:rsidR="009514A2">
        <w:t xml:space="preserve"> preservation artifacts to the</w:t>
      </w:r>
      <w:ins w:id="64" w:author="Microsoft Office User" w:date="2013-06-25T14:36:00Z">
        <w:r w:rsidR="00B27070">
          <w:t xml:space="preserve"> leaf litter</w:t>
        </w:r>
      </w:ins>
      <w:del w:id="65" w:author="Microsoft Office User" w:date="2013-06-25T14:36:00Z">
        <w:r w:rsidR="009514A2" w:rsidDel="00B27070">
          <w:delText xml:space="preserve"> OM</w:delText>
        </w:r>
      </w:del>
      <w:r w:rsidR="009514A2">
        <w:t xml:space="preserve"> mass assessment. </w:t>
      </w:r>
      <w:ins w:id="66" w:author="Microsoft Office User" w:date="2013-06-25T14:14:00Z">
        <w:r w:rsidR="00143FD8">
          <w:t xml:space="preserve"> </w:t>
        </w:r>
      </w:ins>
      <w:ins w:id="67" w:author="Microsoft Office User" w:date="2013-06-25T14:36:00Z">
        <w:r w:rsidR="00B27070">
          <w:t>To our knowledge</w:t>
        </w:r>
        <w:r w:rsidR="003C08A3">
          <w:t xml:space="preserve">, preservation artifacts for leaf litter </w:t>
        </w:r>
      </w:ins>
      <w:ins w:id="68" w:author="Microsoft Office User" w:date="2013-06-25T14:38:00Z">
        <w:r w:rsidR="003C08A3">
          <w:t xml:space="preserve">mass determination </w:t>
        </w:r>
      </w:ins>
      <w:ins w:id="69" w:author="Microsoft Office User" w:date="2013-06-25T14:36:00Z">
        <w:r w:rsidR="003C08A3">
          <w:t>have not been assessed</w:t>
        </w:r>
      </w:ins>
      <w:moveToRangeStart w:id="70" w:author="Microsoft Office User" w:date="2013-06-25T14:14:00Z" w:name="move233789014"/>
      <w:moveTo w:id="71" w:author="Microsoft Office User" w:date="2013-06-25T14:14:00Z">
        <w:del w:id="72" w:author="Microsoft Office User" w:date="2013-06-25T14:38:00Z">
          <w:r w:rsidR="00143FD8" w:rsidDel="003C08A3">
            <w:delText>Preservation methods for the study of macroinvertebrates and organic matter have not been readily assessed.</w:delText>
          </w:r>
        </w:del>
      </w:moveTo>
      <w:moveToRangeEnd w:id="70"/>
    </w:p>
    <w:p w14:paraId="6F03FD84" w14:textId="77777777" w:rsidR="003F0F96" w:rsidRPr="002C1BA6" w:rsidRDefault="009514A2">
      <w:r>
        <w:tab/>
        <w:t>We are investigating if preserving the samples in ethanol in field and separating the OM and bugs in lab with result in the introducing of preservation artifacts within our assessments.</w:t>
      </w:r>
    </w:p>
    <w:p w14:paraId="07219B48" w14:textId="77777777" w:rsidR="00EB65DA" w:rsidRDefault="00984432">
      <w:pPr>
        <w:rPr>
          <w:b/>
          <w:u w:val="single"/>
        </w:rPr>
      </w:pPr>
      <w:r>
        <w:rPr>
          <w:b/>
          <w:u w:val="single"/>
        </w:rPr>
        <w:t>Methods</w:t>
      </w:r>
    </w:p>
    <w:p w14:paraId="2F4EC30B" w14:textId="77777777" w:rsidR="003870DD" w:rsidRDefault="003870DD">
      <w:pPr>
        <w:rPr>
          <w:i/>
        </w:rPr>
      </w:pPr>
      <w:r w:rsidRPr="003870DD">
        <w:rPr>
          <w:i/>
        </w:rPr>
        <w:lastRenderedPageBreak/>
        <w:t>Study Site</w:t>
      </w:r>
    </w:p>
    <w:p w14:paraId="7B9D4513" w14:textId="58EE91C4" w:rsidR="00630DED" w:rsidRPr="00834552" w:rsidRDefault="00630DED">
      <w:proofErr w:type="spellStart"/>
      <w:r>
        <w:t>Wilck’s</w:t>
      </w:r>
      <w:proofErr w:type="spellEnd"/>
      <w:r>
        <w:t xml:space="preserve"> </w:t>
      </w:r>
      <w:r w:rsidR="00866ABC">
        <w:t xml:space="preserve">Lake is a </w:t>
      </w:r>
      <w:ins w:id="73" w:author="Microsoft Office User" w:date="2013-06-25T14:43:00Z">
        <w:r w:rsidR="00B07D8A">
          <w:t xml:space="preserve">194760 </w:t>
        </w:r>
        <w:proofErr w:type="gramStart"/>
        <w:r w:rsidR="00B07D8A">
          <w:t>m</w:t>
        </w:r>
        <w:r w:rsidR="00B07D8A">
          <w:rPr>
            <w:vertAlign w:val="superscript"/>
          </w:rPr>
          <w:t xml:space="preserve">2 </w:t>
        </w:r>
      </w:ins>
      <w:ins w:id="74" w:author="Microsoft Office User" w:date="2013-06-25T14:51:00Z">
        <w:r w:rsidR="00B21066">
          <w:rPr>
            <w:vertAlign w:val="superscript"/>
          </w:rPr>
          <w:t xml:space="preserve"> </w:t>
        </w:r>
        <w:r w:rsidR="00B21066">
          <w:t>surface</w:t>
        </w:r>
        <w:proofErr w:type="gramEnd"/>
        <w:r w:rsidR="00B21066">
          <w:t xml:space="preserve"> area, </w:t>
        </w:r>
      </w:ins>
      <w:r w:rsidR="00866ABC">
        <w:t>man</w:t>
      </w:r>
      <w:ins w:id="75" w:author="Microsoft Office User" w:date="2013-06-25T14:39:00Z">
        <w:r w:rsidR="003C08A3">
          <w:t>-</w:t>
        </w:r>
      </w:ins>
      <w:r w:rsidR="00866ABC">
        <w:t xml:space="preserve">made </w:t>
      </w:r>
      <w:del w:id="76" w:author="Microsoft Office User" w:date="2013-06-25T14:39:00Z">
        <w:r w:rsidR="00866ABC" w:rsidDel="003C08A3">
          <w:delText>body of water</w:delText>
        </w:r>
      </w:del>
      <w:ins w:id="77" w:author="Microsoft Office User" w:date="2013-06-25T14:39:00Z">
        <w:r w:rsidR="003C08A3">
          <w:t>lake</w:t>
        </w:r>
      </w:ins>
      <w:r w:rsidR="00866ABC">
        <w:t xml:space="preserve"> located </w:t>
      </w:r>
      <w:del w:id="78" w:author="Microsoft Office User" w:date="2013-06-25T14:40:00Z">
        <w:r w:rsidR="00866ABC" w:rsidDel="003C08A3">
          <w:delText>at 37⁰18’</w:delText>
        </w:r>
        <w:r w:rsidR="00A10FD3" w:rsidDel="003C08A3">
          <w:delText>13</w:delText>
        </w:r>
        <w:r w:rsidR="00866ABC" w:rsidDel="003C08A3">
          <w:delText>” N, 78⁰</w:delText>
        </w:r>
        <w:r w:rsidR="00A10FD3" w:rsidDel="003C08A3">
          <w:delText>24</w:delText>
        </w:r>
        <w:r w:rsidR="00866ABC" w:rsidDel="003C08A3">
          <w:delText>’</w:delText>
        </w:r>
        <w:r w:rsidR="00A10FD3" w:rsidDel="003C08A3">
          <w:delText>51</w:delText>
        </w:r>
        <w:r w:rsidR="00866ABC" w:rsidDel="003C08A3">
          <w:delText xml:space="preserve">” W </w:delText>
        </w:r>
      </w:del>
      <w:r w:rsidR="00866ABC">
        <w:t>in Farmville, Virginia</w:t>
      </w:r>
      <w:ins w:id="79" w:author="Microsoft Office User" w:date="2013-06-25T14:40:00Z">
        <w:r w:rsidR="003C08A3">
          <w:t xml:space="preserve"> (37⁰18’13” N, 78⁰24’51” W)</w:t>
        </w:r>
      </w:ins>
      <w:r w:rsidR="00866ABC">
        <w:t xml:space="preserve">. </w:t>
      </w:r>
      <w:del w:id="80" w:author="Microsoft Office User" w:date="2013-06-25T14:43:00Z">
        <w:r w:rsidR="00866ABC" w:rsidDel="00B07D8A">
          <w:delText xml:space="preserve">  </w:delText>
        </w:r>
        <w:r w:rsidR="00A10FD3" w:rsidDel="00B07D8A">
          <w:delText xml:space="preserve">The surface area </w:delText>
        </w:r>
        <w:r w:rsidR="00094A6D" w:rsidDel="00B07D8A">
          <w:delText xml:space="preserve">of Wilck’s </w:delText>
        </w:r>
        <w:r w:rsidR="00A10FD3" w:rsidDel="00B07D8A">
          <w:delText>is 194760 m</w:delText>
        </w:r>
        <w:r w:rsidR="00A10FD3" w:rsidDel="00B07D8A">
          <w:rPr>
            <w:vertAlign w:val="superscript"/>
          </w:rPr>
          <w:delText>2</w:delText>
        </w:r>
        <w:r w:rsidR="00A10FD3" w:rsidDel="00B07D8A">
          <w:delText xml:space="preserve">, and </w:delText>
        </w:r>
      </w:del>
      <w:del w:id="81" w:author="Microsoft Office User" w:date="2013-06-25T14:42:00Z">
        <w:r w:rsidR="00094A6D" w:rsidDel="00B07D8A">
          <w:delText xml:space="preserve">the average depth is </w:delText>
        </w:r>
      </w:del>
      <w:del w:id="82" w:author="Microsoft Office User" w:date="2013-06-25T14:43:00Z">
        <w:r w:rsidR="00094A6D" w:rsidDel="00B07D8A">
          <w:delText xml:space="preserve">2.0 m. </w:delText>
        </w:r>
      </w:del>
      <w:proofErr w:type="spellStart"/>
      <w:r w:rsidR="00094A6D">
        <w:t>Wilck’s</w:t>
      </w:r>
      <w:proofErr w:type="spellEnd"/>
      <w:r w:rsidR="00094A6D">
        <w:t xml:space="preserve"> Lake is used </w:t>
      </w:r>
      <w:r w:rsidR="00834552">
        <w:t>mainly</w:t>
      </w:r>
      <w:r w:rsidR="00094A6D">
        <w:t xml:space="preserve"> for recreational fishing and boating</w:t>
      </w:r>
      <w:ins w:id="83" w:author="Microsoft Office User" w:date="2013-06-25T14:43:00Z">
        <w:r w:rsidR="00B07D8A" w:rsidRPr="00B07D8A">
          <w:t xml:space="preserve"> </w:t>
        </w:r>
        <w:r w:rsidR="00B07D8A">
          <w:t xml:space="preserve">and most of the lake is approximately </w:t>
        </w:r>
        <w:commentRangeStart w:id="84"/>
        <w:r w:rsidR="00B07D8A">
          <w:t>2.0 m deep</w:t>
        </w:r>
        <w:commentRangeEnd w:id="84"/>
        <w:r w:rsidR="00B07D8A">
          <w:rPr>
            <w:rStyle w:val="CommentReference"/>
          </w:rPr>
          <w:commentReference w:id="84"/>
        </w:r>
      </w:ins>
      <w:r w:rsidR="00235A75">
        <w:t xml:space="preserve">.  </w:t>
      </w:r>
      <w:ins w:id="85" w:author="Microsoft Office User" w:date="2013-06-25T14:44:00Z">
        <w:r w:rsidR="00B07D8A">
          <w:t xml:space="preserve">On </w:t>
        </w:r>
      </w:ins>
      <w:ins w:id="86" w:author="Microsoft Office User" w:date="2013-06-25T14:46:00Z">
        <w:r w:rsidR="00B07D8A">
          <w:t>14, June 2013</w:t>
        </w:r>
      </w:ins>
      <w:ins w:id="87" w:author="Microsoft Office User" w:date="2013-06-25T14:44:00Z">
        <w:r w:rsidR="00B07D8A">
          <w:t xml:space="preserve"> the lake had a </w:t>
        </w:r>
      </w:ins>
      <w:del w:id="88" w:author="Microsoft Office User" w:date="2013-06-25T14:44:00Z">
        <w:r w:rsidR="00235A75" w:rsidDel="00B07D8A">
          <w:delText xml:space="preserve">An average </w:delText>
        </w:r>
      </w:del>
      <w:proofErr w:type="spellStart"/>
      <w:r w:rsidR="00235A75">
        <w:t>secchi</w:t>
      </w:r>
      <w:proofErr w:type="spellEnd"/>
      <w:r w:rsidR="00235A75">
        <w:t xml:space="preserve"> depth of 0.6 m</w:t>
      </w:r>
      <w:del w:id="89" w:author="Microsoft Office User" w:date="2013-06-25T14:45:00Z">
        <w:r w:rsidR="00235A75" w:rsidDel="00B07D8A">
          <w:delText xml:space="preserve">, water clarity tends to be affected my algal growth. </w:delText>
        </w:r>
        <w:r w:rsidR="001E5C4A" w:rsidDel="00B07D8A">
          <w:delText xml:space="preserve">The </w:delText>
        </w:r>
      </w:del>
      <w:ins w:id="90" w:author="Microsoft Office User" w:date="2013-06-25T14:50:00Z">
        <w:r w:rsidR="00B21066">
          <w:t xml:space="preserve">, </w:t>
        </w:r>
      </w:ins>
      <w:ins w:id="91" w:author="Microsoft Office User" w:date="2013-06-25T14:45:00Z">
        <w:r w:rsidR="00B07D8A">
          <w:t xml:space="preserve">was not stratified with an average </w:t>
        </w:r>
      </w:ins>
      <w:ins w:id="92" w:author="Microsoft Office User" w:date="2013-06-25T14:47:00Z">
        <w:r w:rsidR="00B07D8A">
          <w:t xml:space="preserve">water </w:t>
        </w:r>
      </w:ins>
      <w:ins w:id="93" w:author="Microsoft Office User" w:date="2013-06-25T14:45:00Z">
        <w:r w:rsidR="00B07D8A">
          <w:t xml:space="preserve">temperature of </w:t>
        </w:r>
      </w:ins>
      <w:ins w:id="94" w:author="Microsoft Office User" w:date="2013-06-25T14:47:00Z">
        <w:r w:rsidR="00B21066">
          <w:t>26.3</w:t>
        </w:r>
        <w:r w:rsidR="00B21066">
          <w:rPr>
            <w:vertAlign w:val="superscript"/>
          </w:rPr>
          <w:t>o</w:t>
        </w:r>
        <w:r w:rsidR="00B21066">
          <w:t xml:space="preserve"> C</w:t>
        </w:r>
      </w:ins>
      <w:ins w:id="95" w:author="Microsoft Office User" w:date="2013-06-25T14:50:00Z">
        <w:r w:rsidR="00B21066">
          <w:t>,</w:t>
        </w:r>
      </w:ins>
      <w:ins w:id="96" w:author="Microsoft Office User" w:date="2013-06-25T14:47:00Z">
        <w:r w:rsidR="00B21066">
          <w:t xml:space="preserve"> and </w:t>
        </w:r>
      </w:ins>
      <w:ins w:id="97" w:author="Microsoft Office User" w:date="2013-06-25T14:50:00Z">
        <w:r w:rsidR="00B21066">
          <w:t xml:space="preserve">an </w:t>
        </w:r>
      </w:ins>
      <w:r w:rsidR="001E5C4A">
        <w:t>average dissolve</w:t>
      </w:r>
      <w:r w:rsidR="00834552">
        <w:t>d</w:t>
      </w:r>
      <w:r w:rsidR="00CB2C80">
        <w:t xml:space="preserve"> oxygen </w:t>
      </w:r>
      <w:ins w:id="98" w:author="Microsoft Office User" w:date="2013-06-25T14:50:00Z">
        <w:r w:rsidR="00B21066">
          <w:t xml:space="preserve">concentration </w:t>
        </w:r>
      </w:ins>
      <w:del w:id="99" w:author="Microsoft Office User" w:date="2013-06-25T14:50:00Z">
        <w:r w:rsidR="00CB2C80" w:rsidDel="00B21066">
          <w:delText>level</w:delText>
        </w:r>
      </w:del>
      <w:r w:rsidR="00CB2C80">
        <w:t xml:space="preserve"> 6.04</w:t>
      </w:r>
      <w:r w:rsidR="00834552">
        <w:t xml:space="preserve"> mg</w:t>
      </w:r>
      <w:ins w:id="100" w:author="Microsoft Office User" w:date="2013-06-25T14:50:00Z">
        <w:r w:rsidR="00B21066">
          <w:t xml:space="preserve"> </w:t>
        </w:r>
      </w:ins>
      <w:r w:rsidR="00834552">
        <w:t>L</w:t>
      </w:r>
      <w:r w:rsidR="00834552">
        <w:rPr>
          <w:vertAlign w:val="superscript"/>
        </w:rPr>
        <w:t>-1</w:t>
      </w:r>
      <w:ins w:id="101" w:author="Microsoft Office User" w:date="2013-06-25T14:51:00Z">
        <w:r w:rsidR="00B21066">
          <w:t>.</w:t>
        </w:r>
      </w:ins>
      <w:del w:id="102" w:author="Microsoft Office User" w:date="2013-06-25T14:51:00Z">
        <w:r w:rsidR="00834552" w:rsidDel="00B21066">
          <w:delText xml:space="preserve"> and there was not a stratification of the water which results in</w:delText>
        </w:r>
        <w:r w:rsidR="005743D3" w:rsidDel="00B21066">
          <w:delText xml:space="preserve"> only an epilimnion level.</w:delText>
        </w:r>
      </w:del>
    </w:p>
    <w:p w14:paraId="5B6FE010" w14:textId="77777777" w:rsidR="00984432" w:rsidRDefault="00A71DC4">
      <w:pPr>
        <w:rPr>
          <w:i/>
        </w:rPr>
      </w:pPr>
      <w:r>
        <w:rPr>
          <w:i/>
        </w:rPr>
        <w:t xml:space="preserve">Sample </w:t>
      </w:r>
      <w:r w:rsidR="003870DD">
        <w:rPr>
          <w:i/>
        </w:rPr>
        <w:t>Collection and Processing</w:t>
      </w:r>
      <w:r>
        <w:rPr>
          <w:i/>
        </w:rPr>
        <w:t xml:space="preserve"> </w:t>
      </w:r>
    </w:p>
    <w:p w14:paraId="6DF3B0E2" w14:textId="5B13ADA9" w:rsidR="00A71DC4" w:rsidRPr="009C21B3" w:rsidRDefault="00094A6D" w:rsidP="007C575B">
      <w:pPr>
        <w:rPr>
          <w:i/>
        </w:rPr>
      </w:pPr>
      <w:del w:id="103" w:author="Microsoft Office User" w:date="2013-06-25T14:52:00Z">
        <w:r w:rsidDel="00B21066">
          <w:delText>Eighteen E</w:delText>
        </w:r>
        <w:r w:rsidR="00A71DC4" w:rsidDel="00B21066">
          <w:delText>kman samples were taken from Wil</w:delText>
        </w:r>
        <w:r w:rsidR="00630DED" w:rsidDel="00B21066">
          <w:delText>ck’s Lake</w:delText>
        </w:r>
        <w:r w:rsidR="00A71DC4" w:rsidDel="00B21066">
          <w:delText xml:space="preserve">. </w:delText>
        </w:r>
      </w:del>
      <w:ins w:id="104" w:author="Microsoft Office User" w:date="2013-06-25T14:52:00Z">
        <w:r w:rsidR="00B21066">
          <w:t xml:space="preserve">Two replicate </w:t>
        </w:r>
      </w:ins>
      <w:ins w:id="105" w:author="Microsoft Office User" w:date="2013-06-25T14:51:00Z">
        <w:r w:rsidR="00B21066">
          <w:t xml:space="preserve">Ekman </w:t>
        </w:r>
      </w:ins>
      <w:del w:id="106" w:author="Microsoft Office User" w:date="2013-06-25T14:52:00Z">
        <w:r w:rsidR="00720AD6" w:rsidDel="00B21066">
          <w:delText>S</w:delText>
        </w:r>
      </w:del>
      <w:ins w:id="107" w:author="Microsoft Office User" w:date="2013-06-25T14:52:00Z">
        <w:r w:rsidR="00B21066">
          <w:t>s</w:t>
        </w:r>
      </w:ins>
      <w:r w:rsidR="00720AD6">
        <w:t xml:space="preserve">amples were collected </w:t>
      </w:r>
      <w:ins w:id="108" w:author="Microsoft Office User" w:date="2013-06-25T14:52:00Z">
        <w:r w:rsidR="00B21066">
          <w:t xml:space="preserve">at 9 </w:t>
        </w:r>
      </w:ins>
      <w:ins w:id="109" w:author="Microsoft Office User" w:date="2013-06-25T14:53:00Z">
        <w:r w:rsidR="00B21066">
          <w:t xml:space="preserve">approximately equidistant locations </w:t>
        </w:r>
      </w:ins>
      <w:r w:rsidR="00720AD6">
        <w:t xml:space="preserve">along a transect line </w:t>
      </w:r>
      <w:ins w:id="110" w:author="Microsoft Office User" w:date="2013-06-25T14:54:00Z">
        <w:r w:rsidR="00B21066">
          <w:t xml:space="preserve">beginning approximately 10 m from the </w:t>
        </w:r>
      </w:ins>
      <w:ins w:id="111" w:author="Microsoft Office User" w:date="2013-06-25T14:53:00Z">
        <w:r w:rsidR="00B21066">
          <w:t xml:space="preserve">North </w:t>
        </w:r>
      </w:ins>
      <w:proofErr w:type="gramStart"/>
      <w:ins w:id="112" w:author="Microsoft Office User" w:date="2013-06-25T14:55:00Z">
        <w:r w:rsidR="00B21066">
          <w:t>shore  of</w:t>
        </w:r>
        <w:proofErr w:type="gramEnd"/>
        <w:r w:rsidR="00B21066">
          <w:t xml:space="preserve"> the lake and ending approximately 10 m from the </w:t>
        </w:r>
      </w:ins>
      <w:ins w:id="113" w:author="Microsoft Office User" w:date="2013-06-25T14:53:00Z">
        <w:r w:rsidR="00B21066">
          <w:t xml:space="preserve">South shore </w:t>
        </w:r>
      </w:ins>
      <w:r w:rsidR="00720AD6">
        <w:t>of the lake</w:t>
      </w:r>
      <w:ins w:id="114" w:author="Microsoft Office User" w:date="2013-06-25T14:53:00Z">
        <w:r w:rsidR="00B21066">
          <w:t>.</w:t>
        </w:r>
      </w:ins>
      <w:ins w:id="115" w:author="Microsoft Office User" w:date="2013-06-25T14:54:00Z">
        <w:r w:rsidR="00B21066">
          <w:t xml:space="preserve">  </w:t>
        </w:r>
      </w:ins>
      <w:del w:id="116" w:author="Microsoft Office User" w:date="2013-06-25T14:54:00Z">
        <w:r w:rsidR="00720AD6" w:rsidDel="00B21066">
          <w:delText xml:space="preserve">, and locations within the lake were label from </w:delText>
        </w:r>
        <w:r w:rsidR="003D3D7B" w:rsidDel="00B21066">
          <w:delText>alphabetically</w:delText>
        </w:r>
        <w:r w:rsidR="00720AD6" w:rsidDel="00B21066">
          <w:delText>; two ekmans grabs were done at each location.</w:delText>
        </w:r>
      </w:del>
      <w:r w:rsidR="007C575B">
        <w:t xml:space="preserve"> Once </w:t>
      </w:r>
      <w:del w:id="117" w:author="Microsoft Office User" w:date="2013-06-25T14:56:00Z">
        <w:r w:rsidR="007C575B" w:rsidDel="00B21066">
          <w:delText>samples were taken</w:delText>
        </w:r>
      </w:del>
      <w:ins w:id="118" w:author="Microsoft Office User" w:date="2013-06-25T14:56:00Z">
        <w:r w:rsidR="00B21066">
          <w:t>collected</w:t>
        </w:r>
      </w:ins>
      <w:r w:rsidR="007C575B">
        <w:t xml:space="preserve">, </w:t>
      </w:r>
      <w:del w:id="119" w:author="Microsoft Office User" w:date="2013-06-25T14:56:00Z">
        <w:r w:rsidR="007C575B" w:rsidDel="00B21066">
          <w:delText xml:space="preserve">they </w:delText>
        </w:r>
      </w:del>
      <w:ins w:id="120" w:author="Microsoft Office User" w:date="2013-06-25T14:57:00Z">
        <w:r w:rsidR="004757F7">
          <w:t xml:space="preserve">each </w:t>
        </w:r>
      </w:ins>
      <w:ins w:id="121" w:author="Microsoft Office User" w:date="2013-06-25T14:58:00Z">
        <w:r w:rsidR="004757F7">
          <w:t>sample</w:t>
        </w:r>
      </w:ins>
      <w:ins w:id="122" w:author="Microsoft Office User" w:date="2013-06-25T14:57:00Z">
        <w:r w:rsidR="004757F7">
          <w:t xml:space="preserve"> was </w:t>
        </w:r>
      </w:ins>
      <w:del w:id="123" w:author="Microsoft Office User" w:date="2013-06-25T14:57:00Z">
        <w:r w:rsidR="007C575B" w:rsidDel="004757F7">
          <w:delText xml:space="preserve">were </w:delText>
        </w:r>
      </w:del>
      <w:r w:rsidR="007C575B">
        <w:t xml:space="preserve">washed through a </w:t>
      </w:r>
      <w:proofErr w:type="gramStart"/>
      <w:r w:rsidR="007C575B">
        <w:t xml:space="preserve">250 </w:t>
      </w:r>
      <w:proofErr w:type="spellStart"/>
      <w:r w:rsidR="007C575B">
        <w:t>μm</w:t>
      </w:r>
      <w:proofErr w:type="spellEnd"/>
      <w:proofErr w:type="gramEnd"/>
      <w:r w:rsidR="007C575B">
        <w:t xml:space="preserve"> mesh</w:t>
      </w:r>
      <w:ins w:id="124" w:author="Microsoft Office User" w:date="2013-06-25T14:58:00Z">
        <w:r w:rsidR="004757F7">
          <w:t>.  For each location, one of the replicate samples was used as a control and stored in water and the other was preserved with 70% ethanol in the field</w:t>
        </w:r>
      </w:ins>
      <w:del w:id="125" w:author="Microsoft Office User" w:date="2013-06-25T14:59:00Z">
        <w:r w:rsidR="007C575B" w:rsidDel="004757F7">
          <w:delText>, and then nine samples were stored in 70% EtOH in the field</w:delText>
        </w:r>
      </w:del>
      <w:r w:rsidR="007C575B">
        <w:t xml:space="preserve">. </w:t>
      </w:r>
    </w:p>
    <w:p w14:paraId="38D5BD98" w14:textId="4D564CFC" w:rsidR="007C575B" w:rsidRDefault="007C575B" w:rsidP="007C575B">
      <w:r>
        <w:tab/>
      </w:r>
      <w:del w:id="126" w:author="Microsoft Office User" w:date="2013-06-25T15:05:00Z">
        <w:r w:rsidDel="009D4577">
          <w:delText>In lab t</w:delText>
        </w:r>
      </w:del>
      <w:ins w:id="127" w:author="Microsoft Office User" w:date="2013-06-25T15:05:00Z">
        <w:r w:rsidR="009D4577">
          <w:t>T</w:t>
        </w:r>
      </w:ins>
      <w:r>
        <w:t xml:space="preserve">he </w:t>
      </w:r>
      <w:del w:id="128" w:author="Microsoft Office User" w:date="2013-06-25T15:18:00Z">
        <w:r w:rsidDel="00BE2F50">
          <w:delText xml:space="preserve">nine </w:delText>
        </w:r>
      </w:del>
      <w:r>
        <w:t>control samples</w:t>
      </w:r>
      <w:r w:rsidR="009C21B3">
        <w:t>, that</w:t>
      </w:r>
      <w:r>
        <w:t xml:space="preserve"> were stored in water, were washed </w:t>
      </w:r>
      <w:ins w:id="129" w:author="Microsoft Office User" w:date="2013-06-25T15:17:00Z">
        <w:r w:rsidR="00BE2F50">
          <w:t xml:space="preserve">with tap water </w:t>
        </w:r>
      </w:ins>
      <w:r>
        <w:t>through a 1 mm sieve the same day</w:t>
      </w:r>
      <w:ins w:id="130" w:author="Microsoft Office User" w:date="2013-06-25T15:06:00Z">
        <w:r w:rsidR="009D4577">
          <w:t xml:space="preserve"> of the sampling.  The material retained by the sieve (her</w:t>
        </w:r>
      </w:ins>
      <w:ins w:id="131" w:author="Microsoft Office User" w:date="2013-06-25T15:07:00Z">
        <w:r w:rsidR="009D4577">
          <w:t>e</w:t>
        </w:r>
      </w:ins>
      <w:ins w:id="132" w:author="Microsoft Office User" w:date="2013-06-25T15:06:00Z">
        <w:r w:rsidR="009D4577">
          <w:t xml:space="preserve">after coarse particulate </w:t>
        </w:r>
      </w:ins>
      <w:ins w:id="133" w:author="Microsoft Office User" w:date="2013-06-25T15:07:00Z">
        <w:r w:rsidR="009D4577">
          <w:t xml:space="preserve">organic matter; </w:t>
        </w:r>
      </w:ins>
      <w:del w:id="134" w:author="Microsoft Office User" w:date="2013-06-25T15:06:00Z">
        <w:r w:rsidDel="009D4577">
          <w:delText xml:space="preserve">; the </w:delText>
        </w:r>
      </w:del>
      <w:r>
        <w:t>CPOM</w:t>
      </w:r>
      <w:ins w:id="135" w:author="Microsoft Office User" w:date="2013-06-25T15:07:00Z">
        <w:r w:rsidR="009D4577">
          <w:t>)</w:t>
        </w:r>
      </w:ins>
      <w:r>
        <w:t xml:space="preserve"> was </w:t>
      </w:r>
      <w:del w:id="136" w:author="Microsoft Office User" w:date="2013-06-25T15:07:00Z">
        <w:r w:rsidDel="009D4577">
          <w:delText xml:space="preserve">then </w:delText>
        </w:r>
      </w:del>
      <w:r>
        <w:t xml:space="preserve">placed in a </w:t>
      </w:r>
      <w:ins w:id="137" w:author="Microsoft Office User" w:date="2013-06-25T15:07:00Z">
        <w:r w:rsidR="00A41D56">
          <w:t xml:space="preserve">pre-weighed plastic petri dish and dried at </w:t>
        </w:r>
      </w:ins>
      <w:del w:id="138" w:author="Microsoft Office User" w:date="2013-06-25T15:08:00Z">
        <w:r w:rsidDel="00A41D56">
          <w:delText xml:space="preserve">drying </w:delText>
        </w:r>
      </w:del>
      <w:del w:id="139" w:author="Microsoft Office User" w:date="2013-06-25T15:07:00Z">
        <w:r w:rsidDel="009D4577">
          <w:delText xml:space="preserve">rack </w:delText>
        </w:r>
      </w:del>
      <w:del w:id="140" w:author="Microsoft Office User" w:date="2013-06-25T15:08:00Z">
        <w:r w:rsidDel="00A41D56">
          <w:delText xml:space="preserve">at </w:delText>
        </w:r>
      </w:del>
      <w:r>
        <w:t>50</w:t>
      </w:r>
      <w:r w:rsidR="009C21B3">
        <w:t>⁰</w:t>
      </w:r>
      <w:ins w:id="141" w:author="Microsoft Office User" w:date="2013-06-25T15:07:00Z">
        <w:r w:rsidR="009D4577">
          <w:t xml:space="preserve"> </w:t>
        </w:r>
      </w:ins>
      <w:r>
        <w:t>C</w:t>
      </w:r>
      <w:ins w:id="142" w:author="Microsoft Office User" w:date="2013-06-25T15:07:00Z">
        <w:r w:rsidR="00A41D56">
          <w:t xml:space="preserve"> for approximately 24 hours</w:t>
        </w:r>
      </w:ins>
      <w:r>
        <w:t xml:space="preserve">. </w:t>
      </w:r>
      <w:ins w:id="143" w:author="Microsoft Office User" w:date="2013-06-25T15:08:00Z">
        <w:r w:rsidR="00A41D56">
          <w:t xml:space="preserve">After drying the CPOM was massed and then </w:t>
        </w:r>
      </w:ins>
      <w:ins w:id="144" w:author="Microsoft Office User" w:date="2013-06-25T15:09:00Z">
        <w:r w:rsidR="00A41D56">
          <w:t xml:space="preserve">ground in a mortar and pestle. A subsample of the ground CPOM was placed into </w:t>
        </w:r>
      </w:ins>
      <w:ins w:id="145" w:author="Microsoft Office User" w:date="2013-06-25T15:10:00Z">
        <w:r w:rsidR="00A41D56">
          <w:t xml:space="preserve">pre-weighed </w:t>
        </w:r>
      </w:ins>
      <w:ins w:id="146" w:author="Microsoft Office User" w:date="2013-06-25T15:09:00Z">
        <w:r w:rsidR="00A41D56">
          <w:t>crucibles</w:t>
        </w:r>
      </w:ins>
      <w:ins w:id="147" w:author="Microsoft Office User" w:date="2013-06-25T15:10:00Z">
        <w:r w:rsidR="00A41D56">
          <w:t xml:space="preserve"> and </w:t>
        </w:r>
        <w:proofErr w:type="spellStart"/>
        <w:r w:rsidR="00A41D56">
          <w:t>ashed</w:t>
        </w:r>
        <w:proofErr w:type="spellEnd"/>
        <w:r w:rsidR="00A41D56">
          <w:t xml:space="preserve"> in a </w:t>
        </w:r>
      </w:ins>
      <w:ins w:id="148" w:author="Microsoft Office User" w:date="2013-06-25T15:09:00Z">
        <w:r w:rsidR="00A41D56">
          <w:t>muffle furnace at 550⁰</w:t>
        </w:r>
      </w:ins>
      <w:ins w:id="149" w:author="Microsoft Office User" w:date="2013-06-25T15:10:00Z">
        <w:r w:rsidR="00A41D56">
          <w:t xml:space="preserve"> C for approximately 5 hours.  The ash free dry mass of the samples was determined as the </w:t>
        </w:r>
      </w:ins>
      <w:ins w:id="150" w:author="Microsoft Office User" w:date="2013-06-25T15:11:00Z">
        <w:r w:rsidR="00A41D56">
          <w:t>proportional</w:t>
        </w:r>
      </w:ins>
      <w:ins w:id="151" w:author="Microsoft Office User" w:date="2013-06-25T15:10:00Z">
        <w:r w:rsidR="00A41D56">
          <w:t xml:space="preserve"> </w:t>
        </w:r>
      </w:ins>
      <w:ins w:id="152" w:author="Microsoft Office User" w:date="2013-06-25T15:11:00Z">
        <w:r w:rsidR="00A41D56">
          <w:t xml:space="preserve">change in mass of the </w:t>
        </w:r>
        <w:proofErr w:type="spellStart"/>
        <w:r w:rsidR="00A41D56">
          <w:t>ashed</w:t>
        </w:r>
        <w:proofErr w:type="spellEnd"/>
        <w:r w:rsidR="00A41D56">
          <w:t xml:space="preserve"> sample multiplied by the dry mass of the CPOM (</w:t>
        </w:r>
      </w:ins>
      <w:ins w:id="153" w:author="Microsoft Office User" w:date="2013-06-25T15:16:00Z">
        <w:r w:rsidR="00A579D5">
          <w:t>Benfield 2006)</w:t>
        </w:r>
      </w:ins>
      <w:ins w:id="154" w:author="Microsoft Office User" w:date="2013-06-25T15:17:00Z">
        <w:r w:rsidR="00A579D5">
          <w:t>.</w:t>
        </w:r>
      </w:ins>
      <w:ins w:id="155" w:author="Microsoft Office User" w:date="2013-06-25T15:09:00Z">
        <w:r w:rsidR="00A41D56">
          <w:t xml:space="preserve"> </w:t>
        </w:r>
      </w:ins>
      <w:ins w:id="156" w:author="Microsoft Office User" w:date="2013-06-25T15:18:00Z">
        <w:r w:rsidR="00BE2F50">
          <w:t xml:space="preserve">The treatment </w:t>
        </w:r>
        <w:proofErr w:type="gramStart"/>
        <w:r w:rsidR="00BE2F50">
          <w:t>samples, that</w:t>
        </w:r>
        <w:proofErr w:type="gramEnd"/>
        <w:r w:rsidR="00BE2F50">
          <w:t xml:space="preserve"> were preserved in ethanol were processed in exactly the same manner as the control samples 7 days later.</w:t>
        </w:r>
      </w:ins>
      <w:del w:id="157" w:author="Microsoft Office User" w:date="2013-06-25T15:20:00Z">
        <w:r w:rsidDel="00BE2F50">
          <w:delText>One week later the treatment samples, which were preserved in EtOH, were washed through the sieve and placed into the drying rack. The next day a dry weight of the CPOM was taken,</w:delText>
        </w:r>
        <w:r w:rsidR="009C21B3" w:rsidDel="00BE2F50">
          <w:delText xml:space="preserve"> and then the CPOM was</w:delText>
        </w:r>
      </w:del>
      <w:del w:id="158" w:author="Microsoft Office User" w:date="2013-06-25T15:08:00Z">
        <w:r w:rsidR="009C21B3" w:rsidDel="00A41D56">
          <w:delText xml:space="preserve"> crushed by use of a mortar and pestle. The crushed CPOM was placed into crucibles, weighed, and then placed into a muffle furnace at 550⁰F</w:delText>
        </w:r>
      </w:del>
      <w:del w:id="159" w:author="Microsoft Office User" w:date="2013-06-25T15:20:00Z">
        <w:r w:rsidR="009C21B3" w:rsidDel="00BE2F50">
          <w:delText>.</w:delText>
        </w:r>
      </w:del>
      <w:r w:rsidR="009C21B3">
        <w:t xml:space="preserve"> </w:t>
      </w:r>
      <w:del w:id="160" w:author="Microsoft Office User" w:date="2013-06-25T15:20:00Z">
        <w:r w:rsidR="009C21B3" w:rsidDel="00BE2F50">
          <w:delText xml:space="preserve">The samples remained in the furnace for five hours to be ashed, and upon removal were weighed before reaching room temperature. </w:delText>
        </w:r>
      </w:del>
      <w:bookmarkStart w:id="161" w:name="_GoBack"/>
      <w:bookmarkEnd w:id="161"/>
    </w:p>
    <w:p w14:paraId="7AD754D8" w14:textId="77777777" w:rsidR="003870DD" w:rsidRDefault="003870DD" w:rsidP="007C575B">
      <w:r>
        <w:rPr>
          <w:i/>
        </w:rPr>
        <w:t>Data Analysis</w:t>
      </w:r>
    </w:p>
    <w:p w14:paraId="31DEE080" w14:textId="77777777" w:rsidR="003870DD" w:rsidRDefault="00F71582" w:rsidP="007C575B">
      <w:r>
        <w:t>ANOVA</w:t>
      </w:r>
    </w:p>
    <w:p w14:paraId="4E57560E" w14:textId="77777777" w:rsidR="00F71582" w:rsidRPr="003870DD" w:rsidRDefault="00F71582" w:rsidP="007C575B">
      <w:r>
        <w:t>R (</w:t>
      </w:r>
      <w:r>
        <w:rPr>
          <w:rFonts w:eastAsia="Times New Roman" w:cs="Times New Roman"/>
        </w:rPr>
        <w:t xml:space="preserve">Citation strings (or </w:t>
      </w:r>
      <w:proofErr w:type="spellStart"/>
      <w:r>
        <w:rPr>
          <w:rFonts w:eastAsia="Times New Roman" w:cs="Times New Roman"/>
        </w:rPr>
        <w:t>BibTeX</w:t>
      </w:r>
      <w:proofErr w:type="spellEnd"/>
      <w:r>
        <w:rPr>
          <w:rFonts w:eastAsia="Times New Roman" w:cs="Times New Roman"/>
        </w:rPr>
        <w:t xml:space="preserve"> entries) for R and R packages can also be obtained by </w:t>
      </w:r>
      <w:proofErr w:type="gramStart"/>
      <w:r>
        <w:rPr>
          <w:rStyle w:val="HTMLCode"/>
        </w:rPr>
        <w:t>citation(</w:t>
      </w:r>
      <w:proofErr w:type="gramEnd"/>
      <w:r>
        <w:rPr>
          <w:rStyle w:val="HTMLCode"/>
        </w:rPr>
        <w:t>)</w:t>
      </w:r>
      <w:r>
        <w:rPr>
          <w:rFonts w:eastAsia="Times New Roman" w:cs="Times New Roman"/>
        </w:rPr>
        <w:t>.)</w:t>
      </w:r>
    </w:p>
    <w:p w14:paraId="078D42D6" w14:textId="77777777" w:rsidR="009C21B3" w:rsidRDefault="009C21B3" w:rsidP="007C575B">
      <w:pPr>
        <w:rPr>
          <w:b/>
          <w:u w:val="single"/>
        </w:rPr>
      </w:pPr>
      <w:r>
        <w:rPr>
          <w:b/>
          <w:u w:val="single"/>
        </w:rPr>
        <w:t>Results</w:t>
      </w:r>
    </w:p>
    <w:p w14:paraId="5149C6DC" w14:textId="77777777" w:rsidR="009C21B3" w:rsidRPr="009C21B3" w:rsidRDefault="009C21B3" w:rsidP="007C575B">
      <w:r>
        <w:t>There was no negative relationship between the AFDM and the type of sample</w:t>
      </w:r>
      <w:r w:rsidR="003870DD">
        <w:t xml:space="preserve"> (F</w:t>
      </w:r>
      <w:r w:rsidR="003870DD">
        <w:rPr>
          <w:vertAlign w:val="subscript"/>
        </w:rPr>
        <w:t>1, 16</w:t>
      </w:r>
      <w:r w:rsidR="003870DD">
        <w:t xml:space="preserve"> = 0.0004, p = 0.99; Fig. 1)</w:t>
      </w:r>
      <w:r>
        <w:t>. Treatment and control samples maintained a relatively similar mass for each location.</w:t>
      </w:r>
      <w:r w:rsidR="007E1111">
        <w:t xml:space="preserve"> The mean of the CPOM for the </w:t>
      </w:r>
      <w:proofErr w:type="gramStart"/>
      <w:r w:rsidR="007E1111">
        <w:t xml:space="preserve">cpom </w:t>
      </w:r>
      <w:r>
        <w:t xml:space="preserve"> There</w:t>
      </w:r>
      <w:proofErr w:type="gramEnd"/>
      <w:r>
        <w:t xml:space="preserve"> was a noticeable di</w:t>
      </w:r>
      <w:r w:rsidR="000675A1">
        <w:t>fference in weight per location; s</w:t>
      </w:r>
      <w:r>
        <w:t>ample A and sample J, which were close</w:t>
      </w:r>
      <w:r w:rsidR="000675A1">
        <w:t xml:space="preserve">r to the shores of the lake had a greater AFDM than that of samples found in the middle of the lake. </w:t>
      </w:r>
    </w:p>
    <w:sectPr w:rsidR="009C21B3" w:rsidRPr="009C21B3" w:rsidSect="00EB65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rosoft Office User" w:date="2013-06-25T14:02:00Z" w:initials="MU">
    <w:p w14:paraId="165ECBD4" w14:textId="77777777" w:rsidR="00A579D5" w:rsidRDefault="00A579D5">
      <w:pPr>
        <w:pStyle w:val="CommentText"/>
      </w:pPr>
      <w:r>
        <w:rPr>
          <w:rStyle w:val="CommentReference"/>
        </w:rPr>
        <w:annotationRef/>
      </w:r>
      <w:r>
        <w:t xml:space="preserve">Say why it is important in this sentence – source of energy and </w:t>
      </w:r>
      <w:proofErr w:type="spellStart"/>
      <w:r>
        <w:t>habitiat</w:t>
      </w:r>
      <w:proofErr w:type="spellEnd"/>
    </w:p>
  </w:comment>
  <w:comment w:id="2" w:author="Microsoft Office User" w:date="2013-06-25T14:05:00Z" w:initials="MU">
    <w:p w14:paraId="4DBE38B1" w14:textId="77777777" w:rsidR="00A579D5" w:rsidRDefault="00A579D5">
      <w:pPr>
        <w:pStyle w:val="CommentText"/>
      </w:pPr>
      <w:r>
        <w:rPr>
          <w:rStyle w:val="CommentReference"/>
        </w:rPr>
        <w:annotationRef/>
      </w:r>
      <w:r>
        <w:t>I am not sure what you mean by “mediating” here.  Also</w:t>
      </w:r>
      <w:proofErr w:type="gramStart"/>
      <w:r>
        <w:t>,  you</w:t>
      </w:r>
      <w:proofErr w:type="gramEnd"/>
      <w:r>
        <w:t xml:space="preserve"> need to cite this info</w:t>
      </w:r>
    </w:p>
  </w:comment>
  <w:comment w:id="3" w:author="Microsoft Office User" w:date="2013-06-25T14:07:00Z" w:initials="MU">
    <w:p w14:paraId="1591AC61" w14:textId="77777777" w:rsidR="00A579D5" w:rsidRDefault="00A579D5">
      <w:pPr>
        <w:pStyle w:val="CommentText"/>
      </w:pPr>
      <w:r>
        <w:rPr>
          <w:rStyle w:val="CommentReference"/>
        </w:rPr>
        <w:annotationRef/>
      </w:r>
      <w:r>
        <w:t>This is good information but you need to expand this to put it into context with the rest of what is being said… don’t be afraid to spell things out for the reader.  Also, cite this.</w:t>
      </w:r>
    </w:p>
  </w:comment>
  <w:comment w:id="9" w:author="Microsoft Office User" w:date="2013-06-25T14:13:00Z" w:initials="MU">
    <w:p w14:paraId="108EC30F" w14:textId="7ED751ED" w:rsidR="00A579D5" w:rsidRDefault="00A579D5">
      <w:pPr>
        <w:pStyle w:val="CommentText"/>
      </w:pPr>
      <w:r>
        <w:rPr>
          <w:rStyle w:val="CommentReference"/>
        </w:rPr>
        <w:annotationRef/>
      </w:r>
      <w:r>
        <w:t xml:space="preserve">The next section needs to be about how one of the factors that affects CPOM breakdown in aquatic systems is the </w:t>
      </w:r>
      <w:proofErr w:type="spellStart"/>
      <w:r>
        <w:t>macroinvertebrate</w:t>
      </w:r>
      <w:proofErr w:type="spellEnd"/>
      <w:r>
        <w:t xml:space="preserve"> community and how studies of the effects of </w:t>
      </w:r>
      <w:proofErr w:type="spellStart"/>
      <w:r>
        <w:t>macroinvertebrates</w:t>
      </w:r>
      <w:proofErr w:type="spellEnd"/>
      <w:r>
        <w:t xml:space="preserve"> on litter breakdown require simultaneous sampling of the bugs and the litter</w:t>
      </w:r>
    </w:p>
  </w:comment>
  <w:comment w:id="8" w:author="Microsoft Office User" w:date="2013-06-25T14:07:00Z" w:initials="MU">
    <w:p w14:paraId="4FDDC44E" w14:textId="77777777" w:rsidR="00A579D5" w:rsidRDefault="00A579D5">
      <w:pPr>
        <w:pStyle w:val="CommentText"/>
      </w:pPr>
      <w:r>
        <w:rPr>
          <w:rStyle w:val="CommentReference"/>
        </w:rPr>
        <w:annotationRef/>
      </w:r>
      <w:r>
        <w:t>Cite this</w:t>
      </w:r>
    </w:p>
  </w:comment>
  <w:comment w:id="10" w:author="Microsoft Office User" w:date="2013-06-25T14:11:00Z" w:initials="MU">
    <w:p w14:paraId="09C0C479" w14:textId="77777777" w:rsidR="00A579D5" w:rsidRDefault="00A579D5">
      <w:pPr>
        <w:pStyle w:val="CommentText"/>
      </w:pPr>
      <w:r>
        <w:rPr>
          <w:rStyle w:val="CommentReference"/>
        </w:rPr>
        <w:annotationRef/>
      </w:r>
      <w:r>
        <w:t xml:space="preserve">This needs citation… several of the papers in the </w:t>
      </w:r>
      <w:proofErr w:type="spellStart"/>
      <w:r>
        <w:t>Dropbox</w:t>
      </w:r>
      <w:proofErr w:type="spellEnd"/>
      <w:r>
        <w:t xml:space="preserve"> are descriptions of the taxa found in lake sediments</w:t>
      </w:r>
    </w:p>
  </w:comment>
  <w:comment w:id="12" w:author="Microsoft Office User" w:date="2013-06-25T14:10:00Z" w:initials="MU">
    <w:p w14:paraId="433E0B28" w14:textId="77777777" w:rsidR="00A579D5" w:rsidRDefault="00A579D5">
      <w:pPr>
        <w:pStyle w:val="CommentText"/>
      </w:pPr>
      <w:r>
        <w:rPr>
          <w:rStyle w:val="CommentReference"/>
        </w:rPr>
        <w:annotationRef/>
      </w:r>
      <w:r>
        <w:t xml:space="preserve">This isn’t really true for most of them, since they can easily be picked live…  In lakes the dominant group is the </w:t>
      </w:r>
      <w:proofErr w:type="spellStart"/>
      <w:r>
        <w:t>chironominae</w:t>
      </w:r>
      <w:proofErr w:type="spellEnd"/>
      <w:r>
        <w:t xml:space="preserve"> which cannot be picked live because they are so small</w:t>
      </w:r>
    </w:p>
  </w:comment>
  <w:comment w:id="15" w:author="Microsoft Office User" w:date="2013-06-25T14:12:00Z" w:initials="MU">
    <w:p w14:paraId="43C736CF" w14:textId="4C8E8594" w:rsidR="00A579D5" w:rsidRDefault="00A579D5">
      <w:pPr>
        <w:pStyle w:val="CommentText"/>
      </w:pPr>
      <w:r>
        <w:rPr>
          <w:rStyle w:val="CommentReference"/>
        </w:rPr>
        <w:annotationRef/>
      </w:r>
    </w:p>
  </w:comment>
  <w:comment w:id="16" w:author="Microsoft Office User" w:date="2013-06-25T14:19:00Z" w:initials="MU">
    <w:p w14:paraId="000D4B2C" w14:textId="1F8751BB" w:rsidR="00A579D5" w:rsidRDefault="00A579D5">
      <w:pPr>
        <w:pStyle w:val="CommentText"/>
      </w:pPr>
      <w:r>
        <w:rPr>
          <w:rStyle w:val="CommentReference"/>
        </w:rPr>
        <w:annotationRef/>
      </w:r>
      <w:r>
        <w:t>This is good but you need to really expand this.  Summarize what you found with the literature search.  You should make a table of the literature results</w:t>
      </w:r>
    </w:p>
  </w:comment>
  <w:comment w:id="31" w:author="Microsoft Office User" w:date="2013-06-25T14:21:00Z" w:initials="MU">
    <w:p w14:paraId="0E8D097E" w14:textId="12D341DF" w:rsidR="00A579D5" w:rsidRDefault="00A579D5">
      <w:pPr>
        <w:pStyle w:val="CommentText"/>
      </w:pPr>
      <w:r>
        <w:rPr>
          <w:rStyle w:val="CommentReference"/>
        </w:rPr>
        <w:annotationRef/>
      </w:r>
      <w:r>
        <w:t>Cite examples</w:t>
      </w:r>
    </w:p>
  </w:comment>
  <w:comment w:id="40" w:author="Microsoft Office User" w:date="2013-06-25T14:30:00Z" w:initials="MU">
    <w:p w14:paraId="228ECDDC" w14:textId="5528D706" w:rsidR="00A579D5" w:rsidRDefault="00A579D5">
      <w:pPr>
        <w:pStyle w:val="CommentText"/>
      </w:pPr>
      <w:ins w:id="42" w:author="Microsoft Office User" w:date="2013-06-25T14:30:00Z">
        <w:r>
          <w:rPr>
            <w:rStyle w:val="CommentReference"/>
          </w:rPr>
          <w:annotationRef/>
        </w:r>
      </w:ins>
      <w:r>
        <w:t>Cite examples</w:t>
      </w:r>
    </w:p>
  </w:comment>
  <w:comment w:id="56" w:author="Microsoft Office User" w:date="2013-06-25T14:34:00Z" w:initials="MU">
    <w:p w14:paraId="3F50616B" w14:textId="58860872" w:rsidR="00A579D5" w:rsidRDefault="00A579D5">
      <w:pPr>
        <w:pStyle w:val="CommentText"/>
      </w:pPr>
      <w:r>
        <w:rPr>
          <w:rStyle w:val="CommentReference"/>
        </w:rPr>
        <w:annotationRef/>
      </w:r>
      <w:r>
        <w:t>Cite examples</w:t>
      </w:r>
    </w:p>
  </w:comment>
  <w:comment w:id="84" w:author="Microsoft Office User" w:date="2013-06-25T14:43:00Z" w:initials="MU">
    <w:p w14:paraId="26F16BCB" w14:textId="77777777" w:rsidR="00A579D5" w:rsidRDefault="00A579D5" w:rsidP="00B07D8A">
      <w:pPr>
        <w:pStyle w:val="CommentText"/>
      </w:pPr>
      <w:r>
        <w:rPr>
          <w:rStyle w:val="CommentReference"/>
        </w:rPr>
        <w:annotationRef/>
      </w:r>
      <w:r>
        <w:t>Average depth is a very specific measure based on a bathymetric map</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432"/>
    <w:rsid w:val="000675A1"/>
    <w:rsid w:val="00094A6D"/>
    <w:rsid w:val="00106D96"/>
    <w:rsid w:val="00143FD8"/>
    <w:rsid w:val="001E5C4A"/>
    <w:rsid w:val="001F1225"/>
    <w:rsid w:val="00235A75"/>
    <w:rsid w:val="002C1BA6"/>
    <w:rsid w:val="00330165"/>
    <w:rsid w:val="003552F0"/>
    <w:rsid w:val="003870DD"/>
    <w:rsid w:val="0039015D"/>
    <w:rsid w:val="003C08A3"/>
    <w:rsid w:val="003D3D7B"/>
    <w:rsid w:val="003F0F96"/>
    <w:rsid w:val="004757F7"/>
    <w:rsid w:val="005743D3"/>
    <w:rsid w:val="005F1671"/>
    <w:rsid w:val="005F701F"/>
    <w:rsid w:val="00630DED"/>
    <w:rsid w:val="006F0FAA"/>
    <w:rsid w:val="00720AD6"/>
    <w:rsid w:val="0072456C"/>
    <w:rsid w:val="007A5B63"/>
    <w:rsid w:val="007C575B"/>
    <w:rsid w:val="007E1111"/>
    <w:rsid w:val="008172A9"/>
    <w:rsid w:val="00834552"/>
    <w:rsid w:val="00866ABC"/>
    <w:rsid w:val="008E75E2"/>
    <w:rsid w:val="009514A2"/>
    <w:rsid w:val="00977610"/>
    <w:rsid w:val="00984432"/>
    <w:rsid w:val="009C21B3"/>
    <w:rsid w:val="009D4577"/>
    <w:rsid w:val="009D63AF"/>
    <w:rsid w:val="009D7492"/>
    <w:rsid w:val="00A10FD3"/>
    <w:rsid w:val="00A12F3C"/>
    <w:rsid w:val="00A41D56"/>
    <w:rsid w:val="00A579D5"/>
    <w:rsid w:val="00A71DC4"/>
    <w:rsid w:val="00B07D8A"/>
    <w:rsid w:val="00B21066"/>
    <w:rsid w:val="00B27070"/>
    <w:rsid w:val="00B5457E"/>
    <w:rsid w:val="00BE2F50"/>
    <w:rsid w:val="00CB2C80"/>
    <w:rsid w:val="00D81FC6"/>
    <w:rsid w:val="00EB65DA"/>
    <w:rsid w:val="00F71582"/>
    <w:rsid w:val="00FA00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1A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5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71582"/>
    <w:rPr>
      <w:rFonts w:ascii="Courier" w:eastAsiaTheme="minorHAnsi" w:hAnsi="Courier" w:cs="Courier"/>
      <w:sz w:val="20"/>
      <w:szCs w:val="20"/>
    </w:rPr>
  </w:style>
  <w:style w:type="paragraph" w:styleId="BalloonText">
    <w:name w:val="Balloon Text"/>
    <w:basedOn w:val="Normal"/>
    <w:link w:val="BalloonTextChar"/>
    <w:uiPriority w:val="99"/>
    <w:semiHidden/>
    <w:unhideWhenUsed/>
    <w:rsid w:val="003901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9015D"/>
    <w:rPr>
      <w:rFonts w:ascii="Lucida Grande" w:hAnsi="Lucida Grande"/>
      <w:sz w:val="18"/>
      <w:szCs w:val="18"/>
    </w:rPr>
  </w:style>
  <w:style w:type="character" w:styleId="CommentReference">
    <w:name w:val="annotation reference"/>
    <w:basedOn w:val="DefaultParagraphFont"/>
    <w:uiPriority w:val="99"/>
    <w:semiHidden/>
    <w:unhideWhenUsed/>
    <w:rsid w:val="0039015D"/>
    <w:rPr>
      <w:sz w:val="18"/>
      <w:szCs w:val="18"/>
    </w:rPr>
  </w:style>
  <w:style w:type="paragraph" w:styleId="CommentText">
    <w:name w:val="annotation text"/>
    <w:basedOn w:val="Normal"/>
    <w:link w:val="CommentTextChar"/>
    <w:uiPriority w:val="99"/>
    <w:semiHidden/>
    <w:unhideWhenUsed/>
    <w:rsid w:val="0039015D"/>
    <w:pPr>
      <w:spacing w:line="240" w:lineRule="auto"/>
    </w:pPr>
    <w:rPr>
      <w:sz w:val="24"/>
      <w:szCs w:val="24"/>
    </w:rPr>
  </w:style>
  <w:style w:type="character" w:customStyle="1" w:styleId="CommentTextChar">
    <w:name w:val="Comment Text Char"/>
    <w:basedOn w:val="DefaultParagraphFont"/>
    <w:link w:val="CommentText"/>
    <w:uiPriority w:val="99"/>
    <w:semiHidden/>
    <w:rsid w:val="0039015D"/>
    <w:rPr>
      <w:sz w:val="24"/>
      <w:szCs w:val="24"/>
    </w:rPr>
  </w:style>
  <w:style w:type="paragraph" w:styleId="CommentSubject">
    <w:name w:val="annotation subject"/>
    <w:basedOn w:val="CommentText"/>
    <w:next w:val="CommentText"/>
    <w:link w:val="CommentSubjectChar"/>
    <w:uiPriority w:val="99"/>
    <w:semiHidden/>
    <w:unhideWhenUsed/>
    <w:rsid w:val="0039015D"/>
    <w:rPr>
      <w:b/>
      <w:bCs/>
      <w:sz w:val="20"/>
      <w:szCs w:val="20"/>
    </w:rPr>
  </w:style>
  <w:style w:type="character" w:customStyle="1" w:styleId="CommentSubjectChar">
    <w:name w:val="Comment Subject Char"/>
    <w:basedOn w:val="CommentTextChar"/>
    <w:link w:val="CommentSubject"/>
    <w:uiPriority w:val="99"/>
    <w:semiHidden/>
    <w:rsid w:val="0039015D"/>
    <w:rPr>
      <w:b/>
      <w:bCs/>
      <w:sz w:val="20"/>
      <w:szCs w:val="20"/>
    </w:rPr>
  </w:style>
  <w:style w:type="paragraph" w:styleId="Revision">
    <w:name w:val="Revision"/>
    <w:hidden/>
    <w:uiPriority w:val="99"/>
    <w:semiHidden/>
    <w:rsid w:val="00143FD8"/>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5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71582"/>
    <w:rPr>
      <w:rFonts w:ascii="Courier" w:eastAsiaTheme="minorHAnsi" w:hAnsi="Courier" w:cs="Courier"/>
      <w:sz w:val="20"/>
      <w:szCs w:val="20"/>
    </w:rPr>
  </w:style>
  <w:style w:type="paragraph" w:styleId="BalloonText">
    <w:name w:val="Balloon Text"/>
    <w:basedOn w:val="Normal"/>
    <w:link w:val="BalloonTextChar"/>
    <w:uiPriority w:val="99"/>
    <w:semiHidden/>
    <w:unhideWhenUsed/>
    <w:rsid w:val="003901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9015D"/>
    <w:rPr>
      <w:rFonts w:ascii="Lucida Grande" w:hAnsi="Lucida Grande"/>
      <w:sz w:val="18"/>
      <w:szCs w:val="18"/>
    </w:rPr>
  </w:style>
  <w:style w:type="character" w:styleId="CommentReference">
    <w:name w:val="annotation reference"/>
    <w:basedOn w:val="DefaultParagraphFont"/>
    <w:uiPriority w:val="99"/>
    <w:semiHidden/>
    <w:unhideWhenUsed/>
    <w:rsid w:val="0039015D"/>
    <w:rPr>
      <w:sz w:val="18"/>
      <w:szCs w:val="18"/>
    </w:rPr>
  </w:style>
  <w:style w:type="paragraph" w:styleId="CommentText">
    <w:name w:val="annotation text"/>
    <w:basedOn w:val="Normal"/>
    <w:link w:val="CommentTextChar"/>
    <w:uiPriority w:val="99"/>
    <w:semiHidden/>
    <w:unhideWhenUsed/>
    <w:rsid w:val="0039015D"/>
    <w:pPr>
      <w:spacing w:line="240" w:lineRule="auto"/>
    </w:pPr>
    <w:rPr>
      <w:sz w:val="24"/>
      <w:szCs w:val="24"/>
    </w:rPr>
  </w:style>
  <w:style w:type="character" w:customStyle="1" w:styleId="CommentTextChar">
    <w:name w:val="Comment Text Char"/>
    <w:basedOn w:val="DefaultParagraphFont"/>
    <w:link w:val="CommentText"/>
    <w:uiPriority w:val="99"/>
    <w:semiHidden/>
    <w:rsid w:val="0039015D"/>
    <w:rPr>
      <w:sz w:val="24"/>
      <w:szCs w:val="24"/>
    </w:rPr>
  </w:style>
  <w:style w:type="paragraph" w:styleId="CommentSubject">
    <w:name w:val="annotation subject"/>
    <w:basedOn w:val="CommentText"/>
    <w:next w:val="CommentText"/>
    <w:link w:val="CommentSubjectChar"/>
    <w:uiPriority w:val="99"/>
    <w:semiHidden/>
    <w:unhideWhenUsed/>
    <w:rsid w:val="0039015D"/>
    <w:rPr>
      <w:b/>
      <w:bCs/>
      <w:sz w:val="20"/>
      <w:szCs w:val="20"/>
    </w:rPr>
  </w:style>
  <w:style w:type="character" w:customStyle="1" w:styleId="CommentSubjectChar">
    <w:name w:val="Comment Subject Char"/>
    <w:basedOn w:val="CommentTextChar"/>
    <w:link w:val="CommentSubject"/>
    <w:uiPriority w:val="99"/>
    <w:semiHidden/>
    <w:rsid w:val="0039015D"/>
    <w:rPr>
      <w:b/>
      <w:bCs/>
      <w:sz w:val="20"/>
      <w:szCs w:val="20"/>
    </w:rPr>
  </w:style>
  <w:style w:type="paragraph" w:styleId="Revision">
    <w:name w:val="Revision"/>
    <w:hidden/>
    <w:uiPriority w:val="99"/>
    <w:semiHidden/>
    <w:rsid w:val="00143F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1051</Words>
  <Characters>5994</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Leanna</dc:creator>
  <cp:lastModifiedBy>Microsoft Office User</cp:lastModifiedBy>
  <cp:revision>8</cp:revision>
  <dcterms:created xsi:type="dcterms:W3CDTF">2013-06-25T17:59:00Z</dcterms:created>
  <dcterms:modified xsi:type="dcterms:W3CDTF">2013-06-25T19:20:00Z</dcterms:modified>
</cp:coreProperties>
</file>