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2EFF8" w14:textId="08FD0C78" w:rsidR="00332605" w:rsidRDefault="00332605">
      <w:pPr>
        <w:rPr>
          <w:ins w:id="0" w:author="Kaitlyn Peters" w:date="2014-07-08T15:10:00Z"/>
        </w:rPr>
      </w:pPr>
      <w:ins w:id="1" w:author="Kaitlyn Peters" w:date="2014-07-08T15:10:00Z">
        <w:r>
          <w:t>Abstract:</w:t>
        </w:r>
      </w:ins>
    </w:p>
    <w:p w14:paraId="66FCBD75" w14:textId="4F4826A8" w:rsidR="00332605" w:rsidRDefault="00332605">
      <w:pPr>
        <w:rPr>
          <w:ins w:id="2" w:author="Kaitlyn Peters" w:date="2014-07-08T15:09:00Z"/>
        </w:rPr>
      </w:pPr>
      <w:ins w:id="3" w:author="Kaitlyn Peters" w:date="2014-07-08T15:10:00Z">
        <w:r>
          <w:t>On a global scale, the ab</w:t>
        </w:r>
        <w:r w:rsidR="000258EB">
          <w:t>undance and surface area of</w:t>
        </w:r>
        <w:r>
          <w:t xml:space="preserve"> man-made ponds is nearly equal to that of natural ponds (Downing 2007). </w:t>
        </w:r>
      </w:ins>
      <w:ins w:id="4" w:author="Kaitlyn Peters" w:date="2014-07-08T15:11:00Z">
        <w:r>
          <w:t>Despite this, little is known about the biogeochemical role of man-made ponds</w:t>
        </w:r>
        <w:r w:rsidR="000F1D7B">
          <w:t xml:space="preserve"> in organic and inorganic nutrient</w:t>
        </w:r>
        <w:r>
          <w:t xml:space="preserve"> cycling.</w:t>
        </w:r>
      </w:ins>
      <w:ins w:id="5" w:author="Kaitlyn Peters" w:date="2014-07-09T08:11:00Z">
        <w:r w:rsidR="00463CDC">
          <w:t xml:space="preserve"> Recent resea</w:t>
        </w:r>
      </w:ins>
      <w:ins w:id="6" w:author="Kaitlyn Peters" w:date="2014-07-09T08:22:00Z">
        <w:r w:rsidR="00463CDC">
          <w:t>r</w:t>
        </w:r>
      </w:ins>
      <w:ins w:id="7" w:author="Kaitlyn Peters" w:date="2014-07-09T08:11:00Z">
        <w:r w:rsidR="00463CDC">
          <w:t>ch</w:t>
        </w:r>
      </w:ins>
      <w:ins w:id="8" w:author="Kaitlyn Peters" w:date="2014-07-09T08:12:00Z">
        <w:r w:rsidR="00463CDC">
          <w:t xml:space="preserve"> suggests that CPOM is an important resource in ponds because it is abundant, variable, and decomposes slowly</w:t>
        </w:r>
      </w:ins>
      <w:ins w:id="9" w:author="Kaitlyn Peters" w:date="2014-07-09T08:22:00Z">
        <w:r w:rsidR="00463CDC">
          <w:t xml:space="preserve"> (</w:t>
        </w:r>
        <w:proofErr w:type="spellStart"/>
        <w:r w:rsidR="00463CDC">
          <w:t>Fortino</w:t>
        </w:r>
        <w:proofErr w:type="spellEnd"/>
        <w:r w:rsidR="00463CDC">
          <w:t>)</w:t>
        </w:r>
      </w:ins>
      <w:ins w:id="10" w:author="Kaitlyn Peters" w:date="2014-07-09T08:12:00Z">
        <w:r w:rsidR="00463CDC">
          <w:t>.</w:t>
        </w:r>
      </w:ins>
      <w:ins w:id="11" w:author="Kaitlyn Peters" w:date="2014-07-09T08:23:00Z">
        <w:r w:rsidR="00463CDC">
          <w:t xml:space="preserve"> In order to better understand its significance, an experiment was devised that</w:t>
        </w:r>
      </w:ins>
      <w:ins w:id="12" w:author="Kaitlyn Peters" w:date="2014-07-08T15:19:00Z">
        <w:r w:rsidR="00463CDC">
          <w:t xml:space="preserve"> </w:t>
        </w:r>
        <w:r w:rsidR="000F1D7B">
          <w:t>al</w:t>
        </w:r>
        <w:r w:rsidR="0082383E">
          <w:t>lowed us to simultaneously test</w:t>
        </w:r>
        <w:r w:rsidR="000F1D7B">
          <w:t xml:space="preserve"> the </w:t>
        </w:r>
        <w:bookmarkStart w:id="13" w:name="_GoBack"/>
        <w:bookmarkEnd w:id="13"/>
        <w:r w:rsidR="000F1D7B">
          <w:t>effects of CPOM and/or nutrient enrichment on se</w:t>
        </w:r>
        <w:r w:rsidR="00463CDC">
          <w:t>diment oxygen demand</w:t>
        </w:r>
        <w:r w:rsidR="000F1D7B">
          <w:t>.</w:t>
        </w:r>
      </w:ins>
      <w:ins w:id="14" w:author="Kaitlyn Peters" w:date="2014-07-09T08:24:00Z">
        <w:r w:rsidR="00463CDC">
          <w:t xml:space="preserve"> The experiment utilized a factorial design, with four BOD bottles for each treatment level.</w:t>
        </w:r>
      </w:ins>
      <w:ins w:id="15" w:author="Kaitlyn Peters" w:date="2014-07-08T15:19:00Z">
        <w:r w:rsidR="000F1D7B">
          <w:t xml:space="preserve"> </w:t>
        </w:r>
      </w:ins>
      <w:ins w:id="16" w:author="Kaitlyn Peters" w:date="2014-07-08T15:20:00Z">
        <w:r w:rsidR="000F1D7B">
          <w:t>To perfor</w:t>
        </w:r>
        <w:r w:rsidR="00463CDC">
          <w:t xml:space="preserve">m the experiment, </w:t>
        </w:r>
        <w:r w:rsidR="000F1D7B">
          <w:t>sediment samples</w:t>
        </w:r>
      </w:ins>
      <w:ins w:id="17" w:author="Kaitlyn Peters" w:date="2014-07-09T08:24:00Z">
        <w:r w:rsidR="00463CDC">
          <w:t xml:space="preserve"> were collected</w:t>
        </w:r>
      </w:ins>
      <w:ins w:id="18" w:author="Kaitlyn Peters" w:date="2014-07-08T15:21:00Z">
        <w:r w:rsidR="000F1D7B">
          <w:t xml:space="preserve"> on 29 May 2014 and</w:t>
        </w:r>
      </w:ins>
      <w:ins w:id="19" w:author="Kaitlyn Peters" w:date="2014-07-08T15:32:00Z">
        <w:r w:rsidR="00504CCA">
          <w:t xml:space="preserve"> water samples on</w:t>
        </w:r>
      </w:ins>
      <w:ins w:id="20" w:author="Kaitlyn Peters" w:date="2014-07-08T15:21:00Z">
        <w:r w:rsidR="000F1D7B">
          <w:t xml:space="preserve"> 9 June 2014</w:t>
        </w:r>
      </w:ins>
      <w:ins w:id="21" w:author="Kaitlyn Peters" w:date="2014-07-08T15:20:00Z">
        <w:r w:rsidR="000F1D7B">
          <w:t xml:space="preserve"> from a local, </w:t>
        </w:r>
        <w:r w:rsidR="00504CCA">
          <w:t>man-made pond, Lancer Park Pond</w:t>
        </w:r>
      </w:ins>
      <w:ins w:id="22" w:author="Kaitlyn Peters" w:date="2014-07-08T15:21:00Z">
        <w:r w:rsidR="00504CCA">
          <w:t>. These</w:t>
        </w:r>
        <w:r w:rsidR="0082383E">
          <w:t xml:space="preserve"> samples were </w:t>
        </w:r>
        <w:r w:rsidR="000F1D7B">
          <w:t>placed into 300 ml BOD</w:t>
        </w:r>
      </w:ins>
      <w:ins w:id="23" w:author="Kaitlyn Peters" w:date="2014-07-08T15:33:00Z">
        <w:r w:rsidR="00504CCA">
          <w:t xml:space="preserve"> bottles to mimic a man-made system, </w:t>
        </w:r>
      </w:ins>
      <w:ins w:id="24" w:author="Kaitlyn Peters" w:date="2014-07-08T15:21:00Z">
        <w:r w:rsidR="00504CCA">
          <w:t xml:space="preserve">and then </w:t>
        </w:r>
        <w:r w:rsidR="000F1D7B">
          <w:t>stored in a co</w:t>
        </w:r>
        <w:r w:rsidR="00504CCA">
          <w:t>ol, dark place between sample runs</w:t>
        </w:r>
        <w:r w:rsidR="000F1D7B">
          <w:t>.</w:t>
        </w:r>
      </w:ins>
      <w:ins w:id="25" w:author="Kaitlyn Peters" w:date="2014-07-09T08:15:00Z">
        <w:r w:rsidR="00463CDC">
          <w:t xml:space="preserve"> It was found that CPOM, and to a lesser degree nutrient enrichment, increased overall sediment oxygen demand in the system. </w:t>
        </w:r>
      </w:ins>
      <w:ins w:id="26" w:author="Kaitlyn Peters" w:date="2014-07-09T08:16:00Z">
        <w:r w:rsidR="00463CDC">
          <w:t xml:space="preserve">Based on </w:t>
        </w:r>
      </w:ins>
      <w:ins w:id="27" w:author="Kaitlyn Peters" w:date="2014-07-09T08:17:00Z">
        <w:r w:rsidR="00463CDC">
          <w:t>separate</w:t>
        </w:r>
      </w:ins>
      <w:ins w:id="28" w:author="Kaitlyn Peters" w:date="2014-07-09T08:16:00Z">
        <w:r w:rsidR="00463CDC">
          <w:t xml:space="preserve"> </w:t>
        </w:r>
      </w:ins>
      <w:ins w:id="29" w:author="Kaitlyn Peters" w:date="2014-07-09T08:17:00Z">
        <w:r w:rsidR="00463CDC">
          <w:t>analyses, we</w:t>
        </w:r>
      </w:ins>
      <w:ins w:id="30" w:author="Kaitlyn Peters" w:date="2014-07-09T08:26:00Z">
        <w:r w:rsidR="00463CDC">
          <w:t xml:space="preserve"> also</w:t>
        </w:r>
      </w:ins>
      <w:ins w:id="31" w:author="Kaitlyn Peters" w:date="2014-07-09T08:17:00Z">
        <w:r w:rsidR="00463CDC">
          <w:t xml:space="preserve"> found evidence to support that the kind of organic matter introduced to the system was more important than the amount. </w:t>
        </w:r>
      </w:ins>
      <w:ins w:id="32" w:author="Kaitlyn Peters" w:date="2014-07-09T08:18:00Z">
        <w:r w:rsidR="00463CDC">
          <w:t xml:space="preserve">Spectrometry scans revealed that the labile organic matter greatly decreased in the CPOM treatments eventually </w:t>
        </w:r>
      </w:ins>
      <w:ins w:id="33" w:author="Kaitlyn Peters" w:date="2014-07-09T08:20:00Z">
        <w:r w:rsidR="00463CDC">
          <w:t>beginning</w:t>
        </w:r>
      </w:ins>
      <w:ins w:id="34" w:author="Kaitlyn Peters" w:date="2014-07-09T08:18:00Z">
        <w:r w:rsidR="00463CDC">
          <w:t xml:space="preserve"> </w:t>
        </w:r>
      </w:ins>
      <w:ins w:id="35" w:author="Kaitlyn Peters" w:date="2014-07-09T08:20:00Z">
        <w:r w:rsidR="00463CDC">
          <w:t xml:space="preserve">to even out around ________. </w:t>
        </w:r>
      </w:ins>
      <w:ins w:id="36" w:author="Kaitlyn Peters" w:date="2014-07-09T08:21:00Z">
        <w:r w:rsidR="00463CDC">
          <w:t xml:space="preserve"> </w:t>
        </w:r>
      </w:ins>
    </w:p>
    <w:p w14:paraId="3D162547" w14:textId="77777777" w:rsidR="00631F59" w:rsidRDefault="00631F59">
      <w:r>
        <w:t>Introduction:</w:t>
      </w:r>
    </w:p>
    <w:p w14:paraId="15A0F4DB" w14:textId="77777777" w:rsidR="009C153D" w:rsidRDefault="00631F59">
      <w:del w:id="37" w:author="Microsoft Office User" w:date="2014-07-08T09:08:00Z">
        <w:r w:rsidDel="00CC3534">
          <w:delText>According to recent research</w:delText>
        </w:r>
        <w:r w:rsidR="009C153D" w:rsidDel="00CC3534">
          <w:delText xml:space="preserve"> (Downing 2007)</w:delText>
        </w:r>
      </w:del>
      <w:del w:id="38" w:author="Microsoft Office User" w:date="2014-07-08T09:09:00Z">
        <w:r w:rsidR="009C153D" w:rsidDel="00CC3534">
          <w:delText>,</w:delText>
        </w:r>
        <w:r w:rsidDel="00CC3534">
          <w:delText xml:space="preserve"> the prevalence </w:delText>
        </w:r>
      </w:del>
      <w:ins w:id="39" w:author="Microsoft Office User" w:date="2014-07-08T09:09:00Z">
        <w:r w:rsidR="00CC3534">
          <w:t xml:space="preserve">The abundance </w:t>
        </w:r>
      </w:ins>
      <w:r>
        <w:t>and</w:t>
      </w:r>
      <w:r w:rsidR="0023720F">
        <w:t xml:space="preserve"> surface</w:t>
      </w:r>
      <w:r>
        <w:t xml:space="preserve"> area covered by man-made ponds</w:t>
      </w:r>
      <w:r w:rsidR="0023720F">
        <w:t xml:space="preserve"> </w:t>
      </w:r>
      <w:del w:id="40" w:author="Microsoft Office User" w:date="2014-07-08T09:09:00Z">
        <w:r w:rsidR="0023720F" w:rsidDel="00CC3534">
          <w:delText>on a landscape</w:delText>
        </w:r>
        <w:r w:rsidDel="00CC3534">
          <w:delText xml:space="preserve"> </w:delText>
        </w:r>
      </w:del>
      <w:r>
        <w:t>is nearly equal to</w:t>
      </w:r>
      <w:r w:rsidR="0023720F">
        <w:t xml:space="preserve"> that of</w:t>
      </w:r>
      <w:r>
        <w:t xml:space="preserve"> natural ponds</w:t>
      </w:r>
      <w:ins w:id="41" w:author="Microsoft Office User" w:date="2014-07-08T09:08:00Z">
        <w:r w:rsidR="00CC3534">
          <w:t xml:space="preserve"> (Downing 2007)</w:t>
        </w:r>
      </w:ins>
      <w:r>
        <w:t>. In addition,</w:t>
      </w:r>
      <w:r w:rsidR="009C153D">
        <w:t xml:space="preserve"> in </w:t>
      </w:r>
      <w:del w:id="42" w:author="Microsoft Office User" w:date="2014-07-08T09:09:00Z">
        <w:r w:rsidR="009C153D" w:rsidDel="00CC3534">
          <w:delText xml:space="preserve">locations </w:delText>
        </w:r>
      </w:del>
      <w:ins w:id="43" w:author="Microsoft Office User" w:date="2014-07-08T09:09:00Z">
        <w:r w:rsidR="00CC3534">
          <w:t xml:space="preserve">regions </w:t>
        </w:r>
      </w:ins>
      <w:r w:rsidR="009C153D">
        <w:t>such as Virginia</w:t>
      </w:r>
      <w:r>
        <w:t xml:space="preserve"> where natural lakes are rare, man-made ponds represent the dominant lake habitat.</w:t>
      </w:r>
      <w:del w:id="44" w:author="Microsoft Office User" w:date="2014-07-08T09:11:00Z">
        <w:r w:rsidDel="00CC3534">
          <w:delText xml:space="preserve"> </w:delText>
        </w:r>
      </w:del>
      <w:ins w:id="45" w:author="Microsoft Office User" w:date="2014-07-08T09:09:00Z">
        <w:r w:rsidR="00CC3534">
          <w:t xml:space="preserve"> </w:t>
        </w:r>
      </w:ins>
      <w:ins w:id="46" w:author="Microsoft Office User" w:date="2014-07-08T09:11:00Z">
        <w:r w:rsidR="00CC3534">
          <w:t xml:space="preserve">Despite their abundance, </w:t>
        </w:r>
      </w:ins>
      <w:del w:id="47" w:author="Microsoft Office User" w:date="2014-07-08T09:11:00Z">
        <w:r w:rsidR="003C1A48" w:rsidDel="00CC3534">
          <w:delText>With this in mind, it is easy to understand why it is crucial to understand how these ponds differ from natural systems</w:delText>
        </w:r>
      </w:del>
      <w:ins w:id="48" w:author="Microsoft Office User" w:date="2014-07-08T09:11:00Z">
        <w:r w:rsidR="00CC3534">
          <w:t>little is known about the biogeochemical role of man-made ponds</w:t>
        </w:r>
      </w:ins>
      <w:r w:rsidR="003C1A48">
        <w:t>. In particular, there has been relatively little resea</w:t>
      </w:r>
      <w:r w:rsidR="009C153D">
        <w:t>rch done to understand how man-made</w:t>
      </w:r>
      <w:r w:rsidR="0023720F">
        <w:t xml:space="preserve"> ponds cycle watershed</w:t>
      </w:r>
      <w:r w:rsidR="003C1A48">
        <w:t xml:space="preserve"> org</w:t>
      </w:r>
      <w:r w:rsidR="0023720F">
        <w:t>anic and inorganic nutrients</w:t>
      </w:r>
      <w:ins w:id="49" w:author="Microsoft Office User" w:date="2014-07-08T09:12:00Z">
        <w:r w:rsidR="00CC3534">
          <w:t xml:space="preserve"> (</w:t>
        </w:r>
        <w:proofErr w:type="spellStart"/>
        <w:r w:rsidR="00CC3534">
          <w:t>Tranvik</w:t>
        </w:r>
        <w:proofErr w:type="spellEnd"/>
        <w:r w:rsidR="00CC3534">
          <w:t xml:space="preserve"> et al. 2009)</w:t>
        </w:r>
      </w:ins>
      <w:r w:rsidR="003C1A48">
        <w:t>.</w:t>
      </w:r>
      <w:r w:rsidR="009452C7">
        <w:t xml:space="preserve"> </w:t>
      </w:r>
    </w:p>
    <w:p w14:paraId="5ADE23CA" w14:textId="77777777" w:rsidR="00631F59" w:rsidRDefault="009C153D">
      <w:del w:id="50" w:author="Microsoft Office User" w:date="2014-07-08T09:12:00Z">
        <w:r w:rsidDel="00CC3534">
          <w:delText>In general, w</w:delText>
        </w:r>
        <w:r w:rsidR="009452C7" w:rsidDel="00CC3534">
          <w:delText>hen</w:delText>
        </w:r>
      </w:del>
      <w:ins w:id="51" w:author="Microsoft Office User" w:date="2014-07-08T09:12:00Z">
        <w:r w:rsidR="00CC3534">
          <w:t>When</w:t>
        </w:r>
      </w:ins>
      <w:r w:rsidR="009452C7">
        <w:t xml:space="preserve"> </w:t>
      </w:r>
      <w:proofErr w:type="spellStart"/>
      <w:ins w:id="52" w:author="Microsoft Office User" w:date="2014-07-08T09:13:00Z">
        <w:r w:rsidR="00CC3534">
          <w:t>allochthonous</w:t>
        </w:r>
        <w:proofErr w:type="spellEnd"/>
        <w:r w:rsidR="00CC3534">
          <w:t xml:space="preserve"> </w:t>
        </w:r>
      </w:ins>
      <w:r w:rsidR="009452C7">
        <w:t>orga</w:t>
      </w:r>
      <w:r>
        <w:t>nic matter enters</w:t>
      </w:r>
      <w:r w:rsidR="009452C7">
        <w:t xml:space="preserve"> an aquatic system, there are a number of</w:t>
      </w:r>
      <w:r>
        <w:t xml:space="preserve"> different</w:t>
      </w:r>
      <w:r w:rsidR="009452C7">
        <w:t xml:space="preserve"> </w:t>
      </w:r>
      <w:del w:id="53" w:author="Microsoft Office User" w:date="2014-07-08T09:12:00Z">
        <w:r w:rsidR="009452C7" w:rsidDel="00CC3534">
          <w:delText>“</w:delText>
        </w:r>
      </w:del>
      <w:r w:rsidR="009452C7">
        <w:t>fates</w:t>
      </w:r>
      <w:del w:id="54" w:author="Microsoft Office User" w:date="2014-07-08T09:12:00Z">
        <w:r w:rsidR="009452C7" w:rsidDel="00CC3534">
          <w:delText>”</w:delText>
        </w:r>
      </w:del>
      <w:r w:rsidR="009452C7">
        <w:t xml:space="preserve"> for the </w:t>
      </w:r>
      <w:r w:rsidR="00096186">
        <w:t xml:space="preserve">mass of </w:t>
      </w:r>
      <w:r w:rsidR="009452C7">
        <w:t>organic m</w:t>
      </w:r>
      <w:r>
        <w:t>atter</w:t>
      </w:r>
      <w:ins w:id="55" w:author="Microsoft Office User" w:date="2014-07-08T09:13:00Z">
        <w:r w:rsidR="00CC3534">
          <w:t xml:space="preserve"> (</w:t>
        </w:r>
        <w:proofErr w:type="spellStart"/>
        <w:r w:rsidR="00CC3534">
          <w:t>Gessner</w:t>
        </w:r>
        <w:proofErr w:type="spellEnd"/>
        <w:r w:rsidR="00CC3534">
          <w:t xml:space="preserve"> et al 1999)</w:t>
        </w:r>
      </w:ins>
      <w:r>
        <w:t xml:space="preserve">. </w:t>
      </w:r>
      <w:del w:id="56" w:author="Microsoft Office User" w:date="2014-07-08T09:13:00Z">
        <w:r w:rsidDel="00CC3534">
          <w:delText>For example, if a leaf falls into a pond, the leaf</w:delText>
        </w:r>
      </w:del>
      <w:ins w:id="57" w:author="Microsoft Office User" w:date="2014-07-08T09:13:00Z">
        <w:r w:rsidR="00CC3534">
          <w:t>The organic matter</w:t>
        </w:r>
      </w:ins>
      <w:r>
        <w:t xml:space="preserve"> will initially lose some of its mass </w:t>
      </w:r>
      <w:r w:rsidR="00096186">
        <w:t xml:space="preserve">due to leaching. </w:t>
      </w:r>
      <w:del w:id="58" w:author="Microsoft Office User" w:date="2014-07-08T09:14:00Z">
        <w:r w:rsidR="00096186" w:rsidDel="00CC3534">
          <w:delText>It can also be</w:delText>
        </w:r>
      </w:del>
      <w:ins w:id="59" w:author="Microsoft Office User" w:date="2014-07-08T09:14:00Z">
        <w:r w:rsidR="00CC3534">
          <w:t>A portion of the remaining mass can be</w:t>
        </w:r>
      </w:ins>
      <w:r w:rsidR="00096186">
        <w:t xml:space="preserve"> consumed by microbes (bacteria and fungi) and</w:t>
      </w:r>
      <w:ins w:id="60" w:author="Microsoft Office User" w:date="2014-07-08T09:15:00Z">
        <w:r w:rsidR="00CC3534">
          <w:t xml:space="preserve"> invertebrates</w:t>
        </w:r>
      </w:ins>
      <w:del w:id="61" w:author="Microsoft Office User" w:date="2014-07-08T09:15:00Z">
        <w:r w:rsidR="00096186" w:rsidDel="00CC3534">
          <w:delText xml:space="preserve"> animals (insects, etc.)</w:delText>
        </w:r>
      </w:del>
      <w:ins w:id="62" w:author="Microsoft Office User" w:date="2014-07-08T09:15:00Z">
        <w:r w:rsidR="00CC3534">
          <w:t xml:space="preserve"> (Webster and Benfield </w:t>
        </w:r>
      </w:ins>
      <w:ins w:id="63" w:author="Microsoft Office User" w:date="2014-07-08T09:16:00Z">
        <w:r w:rsidR="00CC3534">
          <w:t>1985)</w:t>
        </w:r>
      </w:ins>
      <w:r w:rsidR="00096186">
        <w:t xml:space="preserve">. Once the </w:t>
      </w:r>
      <w:del w:id="64" w:author="Microsoft Office User" w:date="2014-07-08T09:16:00Z">
        <w:r w:rsidR="00096186" w:rsidDel="00CC3534">
          <w:delText xml:space="preserve">leaf </w:delText>
        </w:r>
      </w:del>
      <w:ins w:id="65" w:author="Microsoft Office User" w:date="2014-07-08T09:16:00Z">
        <w:r w:rsidR="00CC3534">
          <w:t xml:space="preserve">organic matter </w:t>
        </w:r>
      </w:ins>
      <w:r w:rsidR="00096186">
        <w:t xml:space="preserve">has been consumed, the microbes and animals will release the </w:t>
      </w:r>
      <w:del w:id="66" w:author="Microsoft Office User" w:date="2014-07-08T09:17:00Z">
        <w:r w:rsidR="00096186" w:rsidDel="00CC3534">
          <w:delText xml:space="preserve">digested </w:delText>
        </w:r>
      </w:del>
      <w:ins w:id="67" w:author="Microsoft Office User" w:date="2014-07-08T09:17:00Z">
        <w:r w:rsidR="00CC3534">
          <w:t xml:space="preserve">mineralized </w:t>
        </w:r>
      </w:ins>
      <w:r w:rsidR="00096186">
        <w:t>food as either inorganic nutrients or CO</w:t>
      </w:r>
      <w:r w:rsidR="00096186" w:rsidRPr="00CC3534">
        <w:rPr>
          <w:vertAlign w:val="subscript"/>
          <w:rPrChange w:id="68" w:author="Microsoft Office User" w:date="2014-07-08T09:16:00Z">
            <w:rPr/>
          </w:rPrChange>
        </w:rPr>
        <w:t>2</w:t>
      </w:r>
      <w:ins w:id="69" w:author="Microsoft Office User" w:date="2014-07-08T09:18:00Z">
        <w:r w:rsidR="00CC3534">
          <w:rPr>
            <w:vertAlign w:val="subscript"/>
          </w:rPr>
          <w:t xml:space="preserve"> </w:t>
        </w:r>
        <w:r w:rsidR="00CC3534">
          <w:t>(</w:t>
        </w:r>
        <w:proofErr w:type="spellStart"/>
        <w:r w:rsidR="00CC3534">
          <w:t>Gessner</w:t>
        </w:r>
        <w:proofErr w:type="spellEnd"/>
        <w:r w:rsidR="00CC3534">
          <w:t xml:space="preserve"> et al. 1999)</w:t>
        </w:r>
      </w:ins>
      <w:del w:id="70" w:author="Microsoft Office User" w:date="2014-07-08T09:17:00Z">
        <w:r w:rsidR="00096186" w:rsidDel="00CC3534">
          <w:delText xml:space="preserve"> that will leave the system</w:delText>
        </w:r>
      </w:del>
      <w:r w:rsidR="00096186">
        <w:t xml:space="preserve">. </w:t>
      </w:r>
      <w:ins w:id="71" w:author="Microsoft Office User" w:date="2014-07-08T09:17:00Z">
        <w:r w:rsidR="00CC3534">
          <w:t xml:space="preserve">Organic matter that escapes assimilation by consumers is </w:t>
        </w:r>
      </w:ins>
      <w:del w:id="72" w:author="Microsoft Office User" w:date="2014-07-08T09:17:00Z">
        <w:r w:rsidR="0023720F" w:rsidDel="00CC3534">
          <w:delText>Lastly, i</w:delText>
        </w:r>
        <w:r w:rsidR="00096186" w:rsidDel="00CC3534">
          <w:delText>t can be broken down into</w:delText>
        </w:r>
      </w:del>
      <w:ins w:id="73" w:author="Microsoft Office User" w:date="2014-07-08T09:17:00Z">
        <w:r w:rsidR="00CC3534">
          <w:t>converted to</w:t>
        </w:r>
      </w:ins>
      <w:r w:rsidR="00096186">
        <w:t xml:space="preserve"> fine particulate organic matter (FPOM</w:t>
      </w:r>
      <w:ins w:id="74" w:author="Microsoft Office User" w:date="2014-07-08T09:19:00Z">
        <w:r w:rsidR="00CC3534">
          <w:t xml:space="preserve">; </w:t>
        </w:r>
        <w:proofErr w:type="spellStart"/>
        <w:r w:rsidR="00CC3534">
          <w:t>Gessner</w:t>
        </w:r>
        <w:proofErr w:type="spellEnd"/>
        <w:r w:rsidR="00CC3534">
          <w:t xml:space="preserve"> et al. 1999</w:t>
        </w:r>
      </w:ins>
      <w:r w:rsidR="00096186">
        <w:t xml:space="preserve">). </w:t>
      </w:r>
      <w:del w:id="75" w:author="Microsoft Office User" w:date="2014-07-08T09:19:00Z">
        <w:r w:rsidR="00096186" w:rsidDel="00CC3534">
          <w:delText xml:space="preserve"> </w:delText>
        </w:r>
      </w:del>
    </w:p>
    <w:p w14:paraId="170FD8FF" w14:textId="77777777" w:rsidR="00067AC5" w:rsidRDefault="0023720F">
      <w:r>
        <w:t>Recent evidence (</w:t>
      </w:r>
      <w:proofErr w:type="spellStart"/>
      <w:r>
        <w:t>Fortino</w:t>
      </w:r>
      <w:proofErr w:type="spellEnd"/>
      <w:r>
        <w:t xml:space="preserve"> </w:t>
      </w:r>
      <w:del w:id="76" w:author="Microsoft Office User" w:date="2014-07-08T09:20:00Z">
        <w:r w:rsidDel="002B2126">
          <w:delText>Lab</w:delText>
        </w:r>
      </w:del>
      <w:proofErr w:type="spellStart"/>
      <w:ins w:id="77" w:author="Microsoft Office User" w:date="2014-07-08T09:20:00Z">
        <w:r w:rsidR="002B2126">
          <w:t>unpub</w:t>
        </w:r>
        <w:proofErr w:type="spellEnd"/>
        <w:r w:rsidR="002B2126">
          <w:t>. data</w:t>
        </w:r>
      </w:ins>
      <w:r>
        <w:t xml:space="preserve">) </w:t>
      </w:r>
      <w:del w:id="78" w:author="Microsoft Office User" w:date="2014-07-08T09:21:00Z">
        <w:r w:rsidDel="002B2126">
          <w:delText>has shown</w:delText>
        </w:r>
      </w:del>
      <w:ins w:id="79" w:author="Microsoft Office User" w:date="2014-07-08T09:21:00Z">
        <w:r w:rsidR="002B2126">
          <w:t>suggests</w:t>
        </w:r>
      </w:ins>
      <w:r>
        <w:t xml:space="preserve"> that </w:t>
      </w:r>
      <w:ins w:id="80" w:author="Microsoft Office User" w:date="2014-07-08T09:20:00Z">
        <w:r w:rsidR="002B2126">
          <w:t>coarse particulate organic matter (</w:t>
        </w:r>
      </w:ins>
      <w:r>
        <w:t>CPOM</w:t>
      </w:r>
      <w:ins w:id="81" w:author="Microsoft Office User" w:date="2014-07-08T09:20:00Z">
        <w:r w:rsidR="002B2126">
          <w:t>)</w:t>
        </w:r>
      </w:ins>
      <w:del w:id="82" w:author="Microsoft Office User" w:date="2014-07-08T09:21:00Z">
        <w:r w:rsidDel="002B2126">
          <w:delText>, and in particular leaf litter,</w:delText>
        </w:r>
      </w:del>
      <w:r>
        <w:t xml:space="preserve"> is a</w:t>
      </w:r>
      <w:ins w:id="83" w:author="Microsoft Office User" w:date="2014-07-08T09:21:00Z">
        <w:r w:rsidR="002B2126">
          <w:t>n important</w:t>
        </w:r>
      </w:ins>
      <w:del w:id="84" w:author="Microsoft Office User" w:date="2014-07-08T09:21:00Z">
        <w:r w:rsidDel="002B2126">
          <w:delText xml:space="preserve"> highly influential</w:delText>
        </w:r>
      </w:del>
      <w:r>
        <w:t xml:space="preserve"> resource in </w:t>
      </w:r>
      <w:ins w:id="85" w:author="Microsoft Office User" w:date="2014-07-08T09:21:00Z">
        <w:r w:rsidR="002B2126">
          <w:t xml:space="preserve">man-made </w:t>
        </w:r>
      </w:ins>
      <w:r>
        <w:t xml:space="preserve">ponds because it is </w:t>
      </w:r>
      <w:commentRangeStart w:id="86"/>
      <w:del w:id="87" w:author="Microsoft Office User" w:date="2014-07-08T09:21:00Z">
        <w:r w:rsidDel="002B2126">
          <w:delText xml:space="preserve">extremely </w:delText>
        </w:r>
      </w:del>
      <w:r>
        <w:t>abundant, variable, and decomposes slowly</w:t>
      </w:r>
      <w:commentRangeEnd w:id="86"/>
      <w:r w:rsidR="002B2126">
        <w:rPr>
          <w:rStyle w:val="CommentReference"/>
        </w:rPr>
        <w:commentReference w:id="86"/>
      </w:r>
      <w:del w:id="88" w:author="Microsoft Office User" w:date="2014-07-08T09:21:00Z">
        <w:r w:rsidDel="002B2126">
          <w:delText xml:space="preserve"> in man-made systems</w:delText>
        </w:r>
      </w:del>
      <w:r>
        <w:t xml:space="preserve">. </w:t>
      </w:r>
      <w:r w:rsidR="00067AC5">
        <w:t xml:space="preserve">Our proposed experiment specifically looks at how the presence of CPOM affects sediment oxygen demand and how CPOM alters the effects of nutrient enrichment. </w:t>
      </w:r>
      <w:ins w:id="89" w:author="Microsoft Office User" w:date="2014-07-08T09:23:00Z">
        <w:r w:rsidR="002B2126">
          <w:t xml:space="preserve">  YOU NEED A MORE DETAILED DESCRIPTION OF THE HYPOTHESES HERE.</w:t>
        </w:r>
      </w:ins>
    </w:p>
    <w:p w14:paraId="56047598" w14:textId="77777777" w:rsidR="00600222" w:rsidRDefault="00F85529">
      <w:pPr>
        <w:rPr>
          <w:ins w:id="90" w:author="Microsoft Office User" w:date="2014-07-08T09:23:00Z"/>
        </w:rPr>
      </w:pPr>
      <w:r>
        <w:t>Methods:</w:t>
      </w:r>
    </w:p>
    <w:p w14:paraId="04202296" w14:textId="77777777" w:rsidR="002B2126" w:rsidRDefault="002B2126">
      <w:pPr>
        <w:rPr>
          <w:ins w:id="91" w:author="Microsoft Office User" w:date="2014-07-08T09:23:00Z"/>
        </w:rPr>
      </w:pPr>
    </w:p>
    <w:p w14:paraId="5FDB8A37" w14:textId="77777777" w:rsidR="002B2126" w:rsidRDefault="002B2126">
      <w:ins w:id="92" w:author="Microsoft Office User" w:date="2014-07-08T09:23:00Z">
        <w:r>
          <w:lastRenderedPageBreak/>
          <w:t xml:space="preserve">We evaluated the effect of CPOM and nutrient enrichment on (LIST RESPONSE VARIABLES) with a complete factorial design. </w:t>
        </w:r>
      </w:ins>
      <w:ins w:id="93" w:author="Microsoft Office User" w:date="2014-07-08T09:25:00Z">
        <w:r>
          <w:t>Each treatment combination was replicated 4 times.</w:t>
        </w:r>
      </w:ins>
      <w:ins w:id="94" w:author="Microsoft Office User" w:date="2014-07-08T09:26:00Z">
        <w:r>
          <w:t xml:space="preserve"> </w:t>
        </w:r>
      </w:ins>
    </w:p>
    <w:p w14:paraId="62DCCF50" w14:textId="61262FFC" w:rsidR="00E2536F" w:rsidDel="00837CA6" w:rsidRDefault="00F85529">
      <w:pPr>
        <w:rPr>
          <w:del w:id="95" w:author="Microsoft Office User" w:date="2014-07-08T09:31:00Z"/>
        </w:rPr>
      </w:pPr>
      <w:r>
        <w:t>This experiment was designed with a complete factorial design, which allowed us to simultaneously manipulate two variables: CPOM and nutrient enrichment. For each treatment, there were four BOD bottles, resulting in</w:t>
      </w:r>
      <w:r w:rsidR="00AF0B08">
        <w:t xml:space="preserve"> a total of 16 </w:t>
      </w:r>
      <w:r>
        <w:t>BOD bottles. Each bottle contained either no CPOM and ambient nutrients (control), CPOM and ambient nutrients, no CPOM and added nutrients, or CPOM and added nutrients.</w:t>
      </w:r>
      <w:ins w:id="96" w:author="Microsoft Office User" w:date="2014-07-08T09:45:00Z">
        <w:r w:rsidR="008837FE">
          <w:t xml:space="preserve"> NEED A DESCRIPTION OF HOW TREATMENTS WERE </w:t>
        </w:r>
        <w:proofErr w:type="gramStart"/>
        <w:r w:rsidR="008837FE">
          <w:t>CREATED</w:t>
        </w:r>
      </w:ins>
      <w:r w:rsidR="00FE7555">
        <w:t xml:space="preserve"> </w:t>
      </w:r>
      <w:proofErr w:type="gramEnd"/>
      <w:del w:id="97" w:author="Microsoft Office User" w:date="2014-07-08T09:27:00Z">
        <w:r w:rsidR="00FE7555" w:rsidDel="00837CA6">
          <w:delText>Before the bottles could be prepared,</w:delText>
        </w:r>
        <w:r w:rsidR="00AF0B08" w:rsidDel="00837CA6">
          <w:delText xml:space="preserve"> however,</w:delText>
        </w:r>
        <w:r w:rsidR="00FE7555" w:rsidDel="00837CA6">
          <w:delText xml:space="preserve"> it was necessary to collect sediment and water samples from a local man-made pond. From the chosen pond, Lancer Park Pond</w:delText>
        </w:r>
      </w:del>
      <w:r w:rsidR="00FE7555">
        <w:t xml:space="preserve">, </w:t>
      </w:r>
      <w:del w:id="98" w:author="Microsoft Office User" w:date="2014-07-08T09:27:00Z">
        <w:r w:rsidR="00FE7555" w:rsidDel="00837CA6">
          <w:delText xml:space="preserve">we </w:delText>
        </w:r>
      </w:del>
      <w:ins w:id="99" w:author="Microsoft Office User" w:date="2014-07-08T09:27:00Z">
        <w:r w:rsidR="00837CA6">
          <w:t xml:space="preserve">We </w:t>
        </w:r>
      </w:ins>
      <w:r w:rsidR="00FE7555">
        <w:t>gathered se</w:t>
      </w:r>
      <w:r w:rsidR="00E2536F">
        <w:t>diment</w:t>
      </w:r>
      <w:ins w:id="100" w:author="Microsoft Office User" w:date="2014-07-08T09:27:00Z">
        <w:r w:rsidR="00837CA6">
          <w:t>s from</w:t>
        </w:r>
      </w:ins>
      <w:r w:rsidR="00E2536F">
        <w:t xml:space="preserve"> </w:t>
      </w:r>
      <w:ins w:id="101" w:author="Microsoft Office User" w:date="2014-07-08T09:27:00Z">
        <w:r w:rsidR="00837CA6">
          <w:t xml:space="preserve">Lancer Park Pond </w:t>
        </w:r>
      </w:ins>
      <w:del w:id="102" w:author="Microsoft Office User" w:date="2014-07-08T09:28:00Z">
        <w:r w:rsidR="00E2536F" w:rsidDel="00837CA6">
          <w:delText xml:space="preserve">slurry </w:delText>
        </w:r>
      </w:del>
      <w:r w:rsidR="00E2536F">
        <w:t xml:space="preserve">on 29 May 2014, </w:t>
      </w:r>
      <w:r w:rsidR="00243A28">
        <w:t xml:space="preserve">using an </w:t>
      </w:r>
      <w:proofErr w:type="spellStart"/>
      <w:r w:rsidR="00243A28">
        <w:t>e</w:t>
      </w:r>
      <w:del w:id="103" w:author="Microsoft Office User" w:date="2014-07-08T09:28:00Z">
        <w:r w:rsidR="00243A28" w:rsidDel="00837CA6">
          <w:delText>c</w:delText>
        </w:r>
      </w:del>
      <w:r w:rsidR="00243A28">
        <w:t>kman</w:t>
      </w:r>
      <w:proofErr w:type="spellEnd"/>
      <w:r w:rsidR="00243A28">
        <w:t xml:space="preserve"> dredge</w:t>
      </w:r>
      <w:r w:rsidR="00E2536F">
        <w:t xml:space="preserve">. Once obtained, we ran </w:t>
      </w:r>
      <w:r w:rsidR="00FE7555">
        <w:t>t</w:t>
      </w:r>
      <w:r w:rsidR="00E2536F">
        <w:t>he sediments through a 243</w:t>
      </w:r>
      <w:r w:rsidR="00FE7555">
        <w:t xml:space="preserve"> micrometer mesh net</w:t>
      </w:r>
      <w:ins w:id="104" w:author="Microsoft Office User" w:date="2014-07-08T09:28:00Z">
        <w:r w:rsidR="00837CA6">
          <w:t xml:space="preserve"> to remove all CPOM and </w:t>
        </w:r>
        <w:proofErr w:type="spellStart"/>
        <w:r w:rsidR="00837CA6">
          <w:t>macroinvertebrates</w:t>
        </w:r>
      </w:ins>
      <w:proofErr w:type="spellEnd"/>
      <w:r w:rsidR="00FE7555">
        <w:t xml:space="preserve">. </w:t>
      </w:r>
      <w:del w:id="105" w:author="Microsoft Office User" w:date="2014-07-08T09:28:00Z">
        <w:r w:rsidR="00FE7555" w:rsidDel="00837CA6">
          <w:delText>This method allowed us to not only gather the desired slurry, but it also allowed us to easily collect CPOM.</w:delText>
        </w:r>
        <w:r w:rsidR="00243A28" w:rsidDel="00837CA6">
          <w:delText xml:space="preserve"> </w:delText>
        </w:r>
      </w:del>
      <w:ins w:id="106" w:author="Microsoft Office User" w:date="2014-07-08T09:28:00Z">
        <w:r w:rsidR="00837CA6">
          <w:t xml:space="preserve">The </w:t>
        </w:r>
      </w:ins>
      <w:ins w:id="107" w:author="Microsoft Office User" w:date="2014-07-08T09:29:00Z">
        <w:r w:rsidR="00837CA6">
          <w:t xml:space="preserve">collected </w:t>
        </w:r>
      </w:ins>
      <w:ins w:id="108" w:author="Microsoft Office User" w:date="2014-07-08T09:28:00Z">
        <w:r w:rsidR="00837CA6">
          <w:t xml:space="preserve">sediments </w:t>
        </w:r>
      </w:ins>
      <w:ins w:id="109" w:author="Microsoft Office User" w:date="2014-07-08T09:29:00Z">
        <w:r w:rsidR="00837CA6">
          <w:t xml:space="preserve">were allowed to settle overnight and the overlying water was siphoned off.  </w:t>
        </w:r>
      </w:ins>
      <w:ins w:id="110" w:author="Microsoft Office User" w:date="2014-07-08T09:30:00Z">
        <w:r w:rsidR="00837CA6">
          <w:t xml:space="preserve">The BOD bottles (300 ml) were filled with 100 ml of sediment slurry, and </w:t>
        </w:r>
      </w:ins>
      <w:ins w:id="111" w:author="Microsoft Office User" w:date="2014-07-08T09:33:00Z">
        <w:r w:rsidR="001358EF">
          <w:t xml:space="preserve">185 ml </w:t>
        </w:r>
      </w:ins>
      <w:ins w:id="112" w:author="Microsoft Office User" w:date="2014-07-08T09:30:00Z">
        <w:r w:rsidR="00837CA6">
          <w:t xml:space="preserve">of Lancer Park Pond water </w:t>
        </w:r>
      </w:ins>
      <w:del w:id="113" w:author="Microsoft Office User" w:date="2014-07-08T09:31:00Z">
        <w:r w:rsidR="00243A28" w:rsidDel="00837CA6">
          <w:delText>The replacement water</w:delText>
        </w:r>
        <w:r w:rsidR="00E2536F" w:rsidDel="00837CA6">
          <w:delText xml:space="preserve"> was collected</w:delText>
        </w:r>
      </w:del>
      <w:ins w:id="114" w:author="Microsoft Office User" w:date="2014-07-08T09:31:00Z">
        <w:r w:rsidR="00837CA6">
          <w:t>collected</w:t>
        </w:r>
      </w:ins>
      <w:r w:rsidR="00E2536F">
        <w:t xml:space="preserve"> </w:t>
      </w:r>
      <w:ins w:id="115" w:author="Microsoft Office User" w:date="2014-07-08T09:31:00Z">
        <w:r w:rsidR="00837CA6">
          <w:t xml:space="preserve">from 0.5 m </w:t>
        </w:r>
      </w:ins>
      <w:r w:rsidR="00E2536F">
        <w:t>on 9 June 2014</w:t>
      </w:r>
      <w:ins w:id="116" w:author="Microsoft Office User" w:date="2014-07-08T09:31:00Z">
        <w:r w:rsidR="00837CA6">
          <w:t>.</w:t>
        </w:r>
      </w:ins>
      <w:ins w:id="117" w:author="Microsoft Office User" w:date="2014-07-08T09:36:00Z">
        <w:r w:rsidR="001358EF">
          <w:t xml:space="preserve"> </w:t>
        </w:r>
      </w:ins>
      <w:ins w:id="118" w:author="Microsoft Office User" w:date="2014-07-08T09:31:00Z">
        <w:r w:rsidR="00837CA6" w:rsidDel="00837CA6">
          <w:t xml:space="preserve"> </w:t>
        </w:r>
      </w:ins>
      <w:del w:id="119" w:author="Microsoft Office User" w:date="2014-07-08T09:31:00Z">
        <w:r w:rsidR="00E2536F" w:rsidDel="00837CA6">
          <w:delText xml:space="preserve"> by s</w:delText>
        </w:r>
        <w:r w:rsidR="00AF0B08" w:rsidDel="00837CA6">
          <w:delText>ubmerging the bottles to 0.5 m.</w:delText>
        </w:r>
      </w:del>
    </w:p>
    <w:p w14:paraId="04386DDB" w14:textId="77777777" w:rsidR="001358EF" w:rsidRDefault="00AF0B08">
      <w:pPr>
        <w:rPr>
          <w:ins w:id="120" w:author="Microsoft Office User" w:date="2014-07-08T09:35:00Z"/>
        </w:rPr>
      </w:pPr>
      <w:del w:id="121" w:author="Microsoft Office User" w:date="2014-07-08T09:30:00Z">
        <w:r w:rsidDel="00837CA6">
          <w:delText xml:space="preserve">The BOD bottles were </w:delText>
        </w:r>
        <w:r w:rsidR="00E2536F" w:rsidDel="00837CA6">
          <w:delText>filled with 100 ml of sediment slurry, and 200 ml of water</w:delText>
        </w:r>
      </w:del>
      <w:del w:id="122" w:author="Microsoft Office User" w:date="2014-07-08T09:32:00Z">
        <w:r w:rsidR="00E2536F" w:rsidDel="001358EF">
          <w:delText>.</w:delText>
        </w:r>
      </w:del>
      <w:ins w:id="123" w:author="Microsoft Office User" w:date="2014-07-08T09:32:00Z">
        <w:r w:rsidR="001358EF">
          <w:t>T</w:t>
        </w:r>
      </w:ins>
      <w:del w:id="124" w:author="Microsoft Office User" w:date="2014-07-08T09:32:00Z">
        <w:r w:rsidR="00E2536F" w:rsidDel="001358EF">
          <w:delText xml:space="preserve"> Between runs, t</w:delText>
        </w:r>
      </w:del>
      <w:r w:rsidR="00E2536F">
        <w:t xml:space="preserve">he bottles </w:t>
      </w:r>
      <w:ins w:id="125" w:author="Microsoft Office User" w:date="2014-07-08T09:33:00Z">
        <w:r w:rsidR="001358EF">
          <w:t xml:space="preserve">and </w:t>
        </w:r>
      </w:ins>
      <w:ins w:id="126" w:author="Microsoft Office User" w:date="2014-07-08T09:34:00Z">
        <w:r w:rsidR="001358EF">
          <w:t>remaining</w:t>
        </w:r>
      </w:ins>
      <w:ins w:id="127" w:author="Microsoft Office User" w:date="2014-07-08T09:33:00Z">
        <w:r w:rsidR="001358EF">
          <w:t xml:space="preserve"> </w:t>
        </w:r>
      </w:ins>
      <w:ins w:id="128" w:author="Microsoft Office User" w:date="2014-07-08T09:34:00Z">
        <w:r w:rsidR="001358EF">
          <w:t xml:space="preserve">lake water </w:t>
        </w:r>
      </w:ins>
      <w:r w:rsidR="00E2536F">
        <w:t xml:space="preserve">were </w:t>
      </w:r>
      <w:ins w:id="129" w:author="Microsoft Office User" w:date="2014-07-08T09:32:00Z">
        <w:r w:rsidR="001358EF">
          <w:t>incubated</w:t>
        </w:r>
      </w:ins>
      <w:del w:id="130" w:author="Microsoft Office User" w:date="2014-07-08T09:32:00Z">
        <w:r w:rsidR="00E2536F" w:rsidDel="001358EF">
          <w:delText>stored</w:delText>
        </w:r>
      </w:del>
      <w:r w:rsidR="00E2536F">
        <w:t xml:space="preserve"> in </w:t>
      </w:r>
      <w:ins w:id="131" w:author="Microsoft Office User" w:date="2014-07-08T09:33:00Z">
        <w:r w:rsidR="001358EF">
          <w:t>the</w:t>
        </w:r>
      </w:ins>
      <w:del w:id="132" w:author="Microsoft Office User" w:date="2014-07-08T09:32:00Z">
        <w:r w:rsidR="00E2536F" w:rsidDel="001358EF">
          <w:delText>a</w:delText>
        </w:r>
      </w:del>
      <w:r w:rsidR="00E2536F">
        <w:t xml:space="preserve"> dark</w:t>
      </w:r>
      <w:ins w:id="133" w:author="Microsoft Office User" w:date="2014-07-08T09:33:00Z">
        <w:r w:rsidR="001358EF">
          <w:t xml:space="preserve"> at ambient lab temperature (min - max).  </w:t>
        </w:r>
      </w:ins>
      <w:del w:id="134" w:author="Microsoft Office User" w:date="2014-07-08T09:34:00Z">
        <w:r w:rsidR="00E2536F" w:rsidDel="001358EF">
          <w:delText>, cool p</w:delText>
        </w:r>
        <w:r w:rsidDel="001358EF">
          <w:delText xml:space="preserve">lace on </w:delText>
        </w:r>
      </w:del>
      <w:ins w:id="135" w:author="Microsoft Office User" w:date="2014-07-08T09:34:00Z">
        <w:r w:rsidR="001358EF">
          <w:t xml:space="preserve">The BOD bottles were gently agitated on </w:t>
        </w:r>
      </w:ins>
      <w:r>
        <w:t xml:space="preserve">rocker-shakers </w:t>
      </w:r>
      <w:ins w:id="136" w:author="Microsoft Office User" w:date="2014-07-08T09:34:00Z">
        <w:r w:rsidR="001358EF">
          <w:t>(tilt = 8</w:t>
        </w:r>
        <w:r w:rsidR="001358EF" w:rsidRPr="001358EF">
          <w:rPr>
            <w:vertAlign w:val="superscript"/>
            <w:rPrChange w:id="137" w:author="Microsoft Office User" w:date="2014-07-08T09:35:00Z">
              <w:rPr/>
            </w:rPrChange>
          </w:rPr>
          <w:t>o</w:t>
        </w:r>
      </w:ins>
      <w:ins w:id="138" w:author="Microsoft Office User" w:date="2014-07-08T09:35:00Z">
        <w:r w:rsidR="001358EF">
          <w:rPr>
            <w:vertAlign w:val="superscript"/>
          </w:rPr>
          <w:t xml:space="preserve"> </w:t>
        </w:r>
      </w:ins>
      <w:del w:id="139" w:author="Microsoft Office User" w:date="2014-07-08T09:34:00Z">
        <w:r w:rsidDel="001358EF">
          <w:delText>with</w:delText>
        </w:r>
        <w:r w:rsidR="00E2536F" w:rsidDel="001358EF">
          <w:delText xml:space="preserve"> 100 ml of sediment and</w:delText>
        </w:r>
        <w:r w:rsidDel="001358EF">
          <w:delText xml:space="preserve"> only</w:delText>
        </w:r>
        <w:r w:rsidR="00E2536F" w:rsidDel="001358EF">
          <w:delText xml:space="preserve"> 185</w:delText>
        </w:r>
        <w:r w:rsidDel="001358EF">
          <w:delText xml:space="preserve"> </w:delText>
        </w:r>
        <w:r w:rsidR="00E2536F" w:rsidDel="001358EF">
          <w:delText>ml of water</w:delText>
        </w:r>
        <w:r w:rsidDel="001358EF">
          <w:delText xml:space="preserve"> to provide some airspace in the bottle. </w:delText>
        </w:r>
      </w:del>
      <w:del w:id="140" w:author="Microsoft Office User" w:date="2014-07-08T09:35:00Z">
        <w:r w:rsidDel="001358EF">
          <w:delText>I</w:delText>
        </w:r>
      </w:del>
      <w:ins w:id="141" w:author="Microsoft Office User" w:date="2014-07-08T09:35:00Z">
        <w:r w:rsidR="001358EF">
          <w:t xml:space="preserve"> rate = 8 rpm).  </w:t>
        </w:r>
      </w:ins>
    </w:p>
    <w:p w14:paraId="098080E9" w14:textId="77777777" w:rsidR="001358EF" w:rsidRDefault="001358EF">
      <w:pPr>
        <w:rPr>
          <w:ins w:id="142" w:author="Microsoft Office User" w:date="2014-07-08T09:36:00Z"/>
        </w:rPr>
      </w:pPr>
    </w:p>
    <w:p w14:paraId="4C0A0987" w14:textId="71509C32" w:rsidR="005B5B88" w:rsidRDefault="001358EF">
      <w:ins w:id="143" w:author="Microsoft Office User" w:date="2014-07-08T09:36:00Z">
        <w:r>
          <w:t xml:space="preserve">We </w:t>
        </w:r>
      </w:ins>
      <w:ins w:id="144" w:author="Microsoft Office User" w:date="2014-07-08T09:38:00Z">
        <w:r w:rsidR="00E513F2">
          <w:t xml:space="preserve">sampled the bottles </w:t>
        </w:r>
      </w:ins>
      <w:ins w:id="145" w:author="Microsoft Office User" w:date="2014-07-08T09:36:00Z">
        <w:r>
          <w:t xml:space="preserve">on </w:t>
        </w:r>
        <w:r w:rsidR="00E513F2">
          <w:t xml:space="preserve">(LIST DATES).  </w:t>
        </w:r>
      </w:ins>
      <w:ins w:id="146" w:author="Microsoft Office User" w:date="2014-07-08T09:38:00Z">
        <w:r w:rsidR="00E513F2">
          <w:t>On each sampling date</w:t>
        </w:r>
      </w:ins>
      <w:ins w:id="147" w:author="Microsoft Office User" w:date="2014-07-08T09:41:00Z">
        <w:r w:rsidR="00E513F2">
          <w:t xml:space="preserve">, the samples of the overlying water were collected approximately 2 cm from the sediment water interface with </w:t>
        </w:r>
      </w:ins>
      <w:ins w:id="148" w:author="Microsoft Office User" w:date="2014-07-08T09:42:00Z">
        <w:r w:rsidR="00E513F2">
          <w:t>a 30 ml glass syringe fitted with a cannula.</w:t>
        </w:r>
      </w:ins>
      <w:ins w:id="149" w:author="Microsoft Office User" w:date="2014-07-08T09:41:00Z">
        <w:r w:rsidR="00E513F2">
          <w:t xml:space="preserve"> </w:t>
        </w:r>
      </w:ins>
      <w:del w:id="150" w:author="Microsoft Office User" w:date="2014-07-08T09:42:00Z">
        <w:r w:rsidR="00AF0B08" w:rsidDel="00E513F2">
          <w:delText>n all, the experiment had</w:delText>
        </w:r>
        <w:r w:rsidR="00E2536F" w:rsidDel="00E513F2">
          <w:delText xml:space="preserve"> had five runs</w:delText>
        </w:r>
        <w:r w:rsidR="00AF0B08" w:rsidDel="00E513F2">
          <w:delText>, with runs 1 and 2 being two days apart, 2 and 3 were five days apart, and 3, 4, and 5 being a week apart</w:delText>
        </w:r>
        <w:r w:rsidR="00E2536F" w:rsidDel="00E513F2">
          <w:delText xml:space="preserve">. During each run, a BOD would be randomly grabbed from a rocker-shaker and samples would be pulled. </w:delText>
        </w:r>
      </w:del>
      <w:r w:rsidR="00E2536F">
        <w:t>These sample</w:t>
      </w:r>
      <w:r w:rsidR="00E94E46">
        <w:t xml:space="preserve">s </w:t>
      </w:r>
      <w:del w:id="151" w:author="Microsoft Office User" w:date="2014-07-08T09:42:00Z">
        <w:r w:rsidR="00E94E46" w:rsidDel="00E513F2">
          <w:delText xml:space="preserve">included </w:delText>
        </w:r>
      </w:del>
      <w:ins w:id="152" w:author="Microsoft Office User" w:date="2014-07-08T09:42:00Z">
        <w:r w:rsidR="00E513F2">
          <w:t xml:space="preserve">consisted of </w:t>
        </w:r>
      </w:ins>
      <w:r w:rsidR="00E94E46">
        <w:t xml:space="preserve">15 ml for </w:t>
      </w:r>
      <w:ins w:id="153" w:author="Microsoft Office User" w:date="2014-07-08T09:47:00Z">
        <w:r w:rsidR="008F76A6">
          <w:t xml:space="preserve">dissolved </w:t>
        </w:r>
      </w:ins>
      <w:del w:id="154" w:author="Microsoft Office User" w:date="2014-07-08T09:46:00Z">
        <w:r w:rsidR="00E94E46" w:rsidDel="008F76A6">
          <w:delText>SOD</w:delText>
        </w:r>
      </w:del>
      <w:ins w:id="155" w:author="Microsoft Office User" w:date="2014-07-08T09:46:00Z">
        <w:r w:rsidR="008F76A6">
          <w:t>oxygen</w:t>
        </w:r>
      </w:ins>
      <w:r w:rsidR="00E94E46">
        <w:t xml:space="preserve">, 15 ml for water respiration, </w:t>
      </w:r>
      <w:del w:id="156" w:author="Microsoft Office User" w:date="2014-07-08T09:43:00Z">
        <w:r w:rsidR="00E94E46" w:rsidDel="00E513F2">
          <w:delText xml:space="preserve">3 ml for bacterial abundance, </w:delText>
        </w:r>
      </w:del>
      <w:r w:rsidR="00877567">
        <w:t xml:space="preserve">30 ml for nutrients, and 5 ml for </w:t>
      </w:r>
      <w:ins w:id="157" w:author="Microsoft Office User" w:date="2014-07-08T09:40:00Z">
        <w:r w:rsidR="00E513F2">
          <w:t>absorbance</w:t>
        </w:r>
      </w:ins>
      <w:del w:id="158" w:author="Microsoft Office User" w:date="2014-07-08T09:43:00Z">
        <w:r w:rsidR="00877567" w:rsidDel="00E513F2">
          <w:delText>spec</w:delText>
        </w:r>
      </w:del>
      <w:r w:rsidR="00877567">
        <w:t xml:space="preserve">. </w:t>
      </w:r>
      <w:ins w:id="159" w:author="Microsoft Office User" w:date="2014-07-08T09:43:00Z">
        <w:r w:rsidR="00E513F2">
          <w:t xml:space="preserve">An additional 3 ml of overlying water was removed with a pipette for bacterial abundance, </w:t>
        </w:r>
      </w:ins>
      <w:proofErr w:type="gramStart"/>
      <w:r w:rsidR="00877567">
        <w:t>Once</w:t>
      </w:r>
      <w:proofErr w:type="gramEnd"/>
      <w:r w:rsidR="00877567">
        <w:t xml:space="preserve"> the samples were removed, 83 ml of </w:t>
      </w:r>
      <w:del w:id="160" w:author="Microsoft Office User" w:date="2014-07-08T09:43:00Z">
        <w:r w:rsidR="00877567" w:rsidDel="00E513F2">
          <w:delText xml:space="preserve">replacement </w:delText>
        </w:r>
      </w:del>
      <w:ins w:id="161" w:author="Microsoft Office User" w:date="2014-07-08T09:43:00Z">
        <w:r w:rsidR="00E513F2">
          <w:t xml:space="preserve">lake </w:t>
        </w:r>
      </w:ins>
      <w:r w:rsidR="00877567">
        <w:t xml:space="preserve">water would be added to the bottle and capped. In approximately 5 hours, the bottle would be removed again, uncapped, and 15 ml pulled for the second </w:t>
      </w:r>
      <w:ins w:id="162" w:author="Microsoft Office User" w:date="2014-07-08T09:47:00Z">
        <w:r w:rsidR="008F76A6">
          <w:t xml:space="preserve">dissolved </w:t>
        </w:r>
      </w:ins>
      <w:del w:id="163" w:author="Microsoft Office User" w:date="2014-07-08T09:46:00Z">
        <w:r w:rsidR="00877567" w:rsidDel="008F76A6">
          <w:delText xml:space="preserve">SOD </w:delText>
        </w:r>
      </w:del>
      <w:ins w:id="164" w:author="Microsoft Office User" w:date="2014-07-08T09:46:00Z">
        <w:r w:rsidR="008F76A6">
          <w:t xml:space="preserve">oxygen </w:t>
        </w:r>
      </w:ins>
      <w:r w:rsidR="00877567">
        <w:t>sample.</w:t>
      </w:r>
      <w:r w:rsidR="00665655">
        <w:t xml:space="preserve"> </w:t>
      </w:r>
      <w:del w:id="165" w:author="Microsoft Office User" w:date="2014-07-08T09:45:00Z">
        <w:r w:rsidR="00665655" w:rsidDel="008F76A6">
          <w:delText>To calculate SOD</w:delText>
        </w:r>
      </w:del>
      <w:ins w:id="166" w:author="Microsoft Office User" w:date="2014-07-08T09:45:00Z">
        <w:r w:rsidR="008F76A6">
          <w:t>Oxygen concentration was determined using Winkler titration adjusted for 10 ml</w:t>
        </w:r>
      </w:ins>
      <w:del w:id="167" w:author="Microsoft Office User" w:date="2014-07-08T09:46:00Z">
        <w:r w:rsidR="00665655" w:rsidDel="008F76A6">
          <w:delText xml:space="preserve">, </w:delText>
        </w:r>
      </w:del>
      <w:ins w:id="168" w:author="Microsoft Office User" w:date="2014-07-08T09:46:00Z">
        <w:r w:rsidR="008F76A6">
          <w:t xml:space="preserve"> (Carpenter 1965). Sediment oxygen demand was calculated as the change in </w:t>
        </w:r>
      </w:ins>
      <w:ins w:id="169" w:author="Microsoft Office User" w:date="2014-07-08T09:47:00Z">
        <w:r w:rsidR="00D27FE8">
          <w:t>oxygen concentration over time.</w:t>
        </w:r>
      </w:ins>
      <w:ins w:id="170" w:author="Microsoft Office User" w:date="2014-07-08T09:46:00Z">
        <w:r w:rsidR="008F76A6">
          <w:t xml:space="preserve">  NEED BREAKDOWN DESCRIPTION </w:t>
        </w:r>
        <w:proofErr w:type="spellStart"/>
        <w:r w:rsidR="008F76A6">
          <w:t>HERE</w:t>
        </w:r>
      </w:ins>
      <w:del w:id="171" w:author="Microsoft Office User" w:date="2014-07-08T09:46:00Z">
        <w:r w:rsidR="00665655" w:rsidDel="008F76A6">
          <w:delText>the Winkler’s method outlined in Carpenter was used.</w:delText>
        </w:r>
        <w:r w:rsidR="005B5B88" w:rsidDel="008F76A6">
          <w:delText xml:space="preserve"> </w:delText>
        </w:r>
      </w:del>
      <w:r w:rsidR="00E86E28">
        <w:t>Sediment</w:t>
      </w:r>
      <w:proofErr w:type="spellEnd"/>
      <w:r w:rsidR="00E86E28">
        <w:t xml:space="preserve"> and CPOM OM was calculated by loss on ignition.</w:t>
      </w:r>
    </w:p>
    <w:p w14:paraId="381C553D" w14:textId="77777777" w:rsidR="00E2536F" w:rsidRDefault="00E2536F"/>
    <w:sectPr w:rsidR="00E2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6" w:author="Microsoft Office User" w:date="2014-07-08T09:23:00Z" w:initials="MU">
    <w:p w14:paraId="31FECCCB" w14:textId="77777777" w:rsidR="008F76A6" w:rsidRDefault="008F76A6">
      <w:pPr>
        <w:pStyle w:val="CommentText"/>
      </w:pPr>
      <w:r>
        <w:rPr>
          <w:rStyle w:val="CommentReference"/>
        </w:rPr>
        <w:annotationRef/>
      </w:r>
      <w:r>
        <w:t>You should quantify this with the data that we have.  What does abundant mean? What is a long time?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FECCC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tlyn Peters">
    <w15:presenceInfo w15:providerId="Windows Live" w15:userId="2d7ded53141c2d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40"/>
    <w:rsid w:val="000258EB"/>
    <w:rsid w:val="00067AC5"/>
    <w:rsid w:val="00096186"/>
    <w:rsid w:val="000F1D7B"/>
    <w:rsid w:val="001358EF"/>
    <w:rsid w:val="0023720F"/>
    <w:rsid w:val="00243A28"/>
    <w:rsid w:val="002B2126"/>
    <w:rsid w:val="00332605"/>
    <w:rsid w:val="003C1A48"/>
    <w:rsid w:val="004532FF"/>
    <w:rsid w:val="00463CDC"/>
    <w:rsid w:val="00504CCA"/>
    <w:rsid w:val="005B5B88"/>
    <w:rsid w:val="00600222"/>
    <w:rsid w:val="00631F59"/>
    <w:rsid w:val="00665655"/>
    <w:rsid w:val="0082383E"/>
    <w:rsid w:val="00837CA6"/>
    <w:rsid w:val="00877567"/>
    <w:rsid w:val="0088061B"/>
    <w:rsid w:val="008837FE"/>
    <w:rsid w:val="008F76A6"/>
    <w:rsid w:val="009452C7"/>
    <w:rsid w:val="009C153D"/>
    <w:rsid w:val="00AF0B08"/>
    <w:rsid w:val="00C014DE"/>
    <w:rsid w:val="00CC3534"/>
    <w:rsid w:val="00D27FE8"/>
    <w:rsid w:val="00DF466C"/>
    <w:rsid w:val="00E2536F"/>
    <w:rsid w:val="00E513F2"/>
    <w:rsid w:val="00E86E28"/>
    <w:rsid w:val="00E94E46"/>
    <w:rsid w:val="00F20C40"/>
    <w:rsid w:val="00F85529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EF7555"/>
  <w15:docId w15:val="{F4127CF8-E388-4057-ADD3-AA720F69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5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53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B21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212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212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212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212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B21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37155-0FAD-463E-A9C3-8BA92C7CC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Peters</dc:creator>
  <cp:keywords/>
  <dc:description/>
  <cp:lastModifiedBy>Kaitlyn Peters</cp:lastModifiedBy>
  <cp:revision>2</cp:revision>
  <dcterms:created xsi:type="dcterms:W3CDTF">2014-07-10T10:51:00Z</dcterms:created>
  <dcterms:modified xsi:type="dcterms:W3CDTF">2014-07-10T10:51:00Z</dcterms:modified>
</cp:coreProperties>
</file>